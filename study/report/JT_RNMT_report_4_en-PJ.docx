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A938" w14:textId="77777777" w:rsidR="00E264BA" w:rsidRDefault="00E94DCE" w:rsidP="0093019A">
      <w:pPr>
        <w:rPr>
          <w:ins w:id="0" w:author="dpjhn" w:date="2023-11-04T15:58:00Z"/>
          <w:rFonts w:ascii="Times New Roman" w:hAnsi="Times New Roman" w:cs="Times New Roman"/>
        </w:rPr>
      </w:pPr>
      <w:del w:id="1" w:author="dpjhn" w:date="2023-11-04T15:58:00Z">
        <w:r w:rsidRPr="00913995" w:rsidDel="00E264BA">
          <w:rPr>
            <w:rFonts w:ascii="Times New Roman" w:hAnsi="Times New Roman" w:cs="Times New Roman"/>
          </w:rPr>
          <w:delText>Improve</w:delText>
        </w:r>
        <w:r w:rsidR="004148D3" w:rsidRPr="00913995" w:rsidDel="00E264BA">
          <w:rPr>
            <w:rFonts w:ascii="Times New Roman" w:hAnsi="Times New Roman" w:cs="Times New Roman"/>
          </w:rPr>
          <w:delText xml:space="preserve"> the prediction of </w:delText>
        </w:r>
        <w:r w:rsidRPr="00913995" w:rsidDel="00E264BA">
          <w:rPr>
            <w:rFonts w:ascii="Times New Roman" w:hAnsi="Times New Roman" w:cs="Times New Roman"/>
          </w:rPr>
          <w:delText xml:space="preserve">genes related to </w:delText>
        </w:r>
        <w:bookmarkStart w:id="2" w:name="OLE_LINK1"/>
        <w:r w:rsidRPr="00913995" w:rsidDel="00E264BA">
          <w:rPr>
            <w:rFonts w:ascii="Times New Roman" w:hAnsi="Times New Roman" w:cs="Times New Roman"/>
          </w:rPr>
          <w:delText>RNA methylation</w:delText>
        </w:r>
        <w:bookmarkEnd w:id="2"/>
        <w:r w:rsidRPr="00913995" w:rsidDel="00E264BA">
          <w:rPr>
            <w:rFonts w:ascii="Times New Roman" w:hAnsi="Times New Roman" w:cs="Times New Roman"/>
          </w:rPr>
          <w:delText xml:space="preserve"> pathways using Wasserstein GAN</w:delText>
        </w:r>
        <w:r w:rsidR="00FC0C1C" w:rsidDel="00E264BA">
          <w:rPr>
            <w:rFonts w:ascii="Times New Roman" w:hAnsi="Times New Roman" w:cs="Times New Roman"/>
          </w:rPr>
          <w:delText xml:space="preserve"> with gradient </w:delText>
        </w:r>
        <w:r w:rsidR="00EA79CF" w:rsidDel="00E264BA">
          <w:rPr>
            <w:rFonts w:ascii="Times New Roman" w:hAnsi="Times New Roman" w:cs="Times New Roman"/>
          </w:rPr>
          <w:delText>penalty.</w:delText>
        </w:r>
      </w:del>
    </w:p>
    <w:p w14:paraId="37C3E220" w14:textId="4A75643F" w:rsidR="0093019A" w:rsidRPr="0093019A" w:rsidRDefault="00E264BA" w:rsidP="0093019A">
      <w:pPr>
        <w:rPr>
          <w:rPrChange w:id="3" w:author="dpjhn" w:date="2023-11-04T15:49:00Z">
            <w:rPr>
              <w:rFonts w:ascii="Times New Roman" w:hAnsi="Times New Roman" w:cs="Times New Roman"/>
            </w:rPr>
          </w:rPrChange>
        </w:rPr>
        <w:pPrChange w:id="4" w:author="dpjhn" w:date="2023-11-04T15:49:00Z">
          <w:pPr>
            <w:pStyle w:val="Heading3"/>
            <w:jc w:val="center"/>
          </w:pPr>
        </w:pPrChange>
      </w:pPr>
      <w:ins w:id="5" w:author="dpjhn" w:date="2023-11-04T15:57:00Z">
        <w:r>
          <w:t>Data</w:t>
        </w:r>
      </w:ins>
      <w:ins w:id="6" w:author="dpjhn" w:date="2023-11-04T15:51:00Z">
        <w:r w:rsidR="0093019A">
          <w:t xml:space="preserve"> augmentation based on the Wasserstein GAN with gradient penalty</w:t>
        </w:r>
      </w:ins>
      <w:ins w:id="7" w:author="dpjhn" w:date="2023-11-04T15:57:00Z">
        <w:r>
          <w:t xml:space="preserve"> to</w:t>
        </w:r>
      </w:ins>
      <w:ins w:id="8" w:author="dpjhn" w:date="2023-11-04T15:51:00Z">
        <w:r w:rsidR="0012148D">
          <w:t xml:space="preserve"> </w:t>
        </w:r>
      </w:ins>
      <w:ins w:id="9" w:author="dpjhn" w:date="2023-11-04T15:53:00Z">
        <w:r>
          <w:t>enhance</w:t>
        </w:r>
      </w:ins>
      <w:ins w:id="10" w:author="dpjhn" w:date="2023-11-04T15:51:00Z">
        <w:r w:rsidR="0012148D">
          <w:t xml:space="preserve"> the pre</w:t>
        </w:r>
      </w:ins>
      <w:ins w:id="11" w:author="dpjhn" w:date="2023-11-04T15:52:00Z">
        <w:r w:rsidR="0012148D">
          <w:t xml:space="preserve">diction of genes associated with RNA methylation </w:t>
        </w:r>
        <w:proofErr w:type="gramStart"/>
        <w:r w:rsidR="0012148D">
          <w:t>pathways</w:t>
        </w:r>
      </w:ins>
      <w:proofErr w:type="gramEnd"/>
    </w:p>
    <w:p w14:paraId="47363E48" w14:textId="441593D2" w:rsidR="004148D3" w:rsidRPr="0071524A" w:rsidRDefault="004148D3" w:rsidP="00B93945">
      <w:pPr>
        <w:rPr>
          <w:rFonts w:ascii="Times New Roman" w:hAnsi="Times New Roman" w:cs="Times New Roman"/>
          <w:b/>
          <w:bCs/>
          <w:sz w:val="24"/>
          <w:szCs w:val="24"/>
        </w:rPr>
      </w:pPr>
      <w:commentRangeStart w:id="12"/>
      <w:r w:rsidRPr="0071524A">
        <w:rPr>
          <w:rFonts w:ascii="Times New Roman" w:hAnsi="Times New Roman" w:cs="Times New Roman" w:hint="eastAsia"/>
          <w:b/>
          <w:bCs/>
          <w:sz w:val="24"/>
          <w:szCs w:val="24"/>
        </w:rPr>
        <w:t>A</w:t>
      </w:r>
      <w:r w:rsidRPr="0071524A">
        <w:rPr>
          <w:rFonts w:ascii="Times New Roman" w:hAnsi="Times New Roman" w:cs="Times New Roman"/>
          <w:b/>
          <w:bCs/>
          <w:sz w:val="24"/>
          <w:szCs w:val="24"/>
        </w:rPr>
        <w:t>bstract:</w:t>
      </w:r>
      <w:commentRangeEnd w:id="12"/>
      <w:r w:rsidR="003B2C49">
        <w:rPr>
          <w:rStyle w:val="CommentReference"/>
        </w:rPr>
        <w:commentReference w:id="12"/>
      </w:r>
    </w:p>
    <w:p w14:paraId="2BD99074" w14:textId="4C254766" w:rsidR="00A2184C" w:rsidRDefault="00A2184C" w:rsidP="000B70E1">
      <w:pPr>
        <w:ind w:firstLine="420"/>
        <w:rPr>
          <w:ins w:id="13" w:author="dpjhn" w:date="2023-11-04T20:17:00Z"/>
          <w:rFonts w:ascii="Times New Roman" w:hAnsi="Times New Roman" w:cs="Times New Roman"/>
        </w:rPr>
      </w:pPr>
      <w:r w:rsidRPr="00A2184C">
        <w:rPr>
          <w:rFonts w:ascii="Times New Roman" w:hAnsi="Times New Roman" w:cs="Times New Roman"/>
        </w:rPr>
        <w:t xml:space="preserve">RNA methylation modification influences various processes in the human body, which has gained increasing attention from scholars. Predicting gene associated with RNA methylation pathways can significantly aid biologists in their study of RNA methylation processes. Limited prediction methods have been investigated; their performance is still constrained by the limited sample amount. To improve the prediction of genes associated with RNA methylation pathways, we utilized the dataset collected from article </w:t>
      </w:r>
      <w:commentRangeStart w:id="14"/>
      <w:r w:rsidRPr="00A2184C">
        <w:rPr>
          <w:rFonts w:ascii="Times New Roman" w:hAnsi="Times New Roman" w:cs="Times New Roman"/>
        </w:rPr>
        <w:t xml:space="preserve">[4] </w:t>
      </w:r>
      <w:commentRangeEnd w:id="14"/>
      <w:r w:rsidR="00D86FC1">
        <w:rPr>
          <w:rStyle w:val="CommentReference"/>
        </w:rPr>
        <w:commentReference w:id="14"/>
      </w:r>
      <w:r w:rsidRPr="00A2184C">
        <w:rPr>
          <w:rFonts w:ascii="Times New Roman" w:hAnsi="Times New Roman" w:cs="Times New Roman"/>
        </w:rPr>
        <w:t>and implemented deep learning techniques combined with five well-established machine learning classifiers to oversample the minority data. The experimental results indicate that the synthetic gene samples can complement the original sample distribution effectively, resulting in an improved prediction performance for genes associated with the RNA methylation pathway.</w:t>
      </w:r>
    </w:p>
    <w:p w14:paraId="4518316E" w14:textId="1EDC0144" w:rsidR="002375A3" w:rsidRPr="002375A3" w:rsidRDefault="002375A3" w:rsidP="000B70E1">
      <w:pPr>
        <w:ind w:firstLine="420"/>
        <w:rPr>
          <w:ins w:id="15" w:author="dpjhn" w:date="2023-11-04T20:16:00Z"/>
          <w:rFonts w:ascii="Times New Roman" w:hAnsi="Times New Roman" w:cs="Times New Roman" w:hint="eastAsia"/>
          <w:highlight w:val="yellow"/>
          <w:rPrChange w:id="16" w:author="dpjhn" w:date="2023-11-04T20:17:00Z">
            <w:rPr>
              <w:ins w:id="17" w:author="dpjhn" w:date="2023-11-04T20:16:00Z"/>
              <w:rFonts w:ascii="Times New Roman" w:hAnsi="Times New Roman" w:cs="Times New Roman" w:hint="eastAsia"/>
            </w:rPr>
          </w:rPrChange>
        </w:rPr>
      </w:pPr>
      <w:ins w:id="18" w:author="dpjhn" w:date="2023-11-04T20:17:00Z">
        <w:r w:rsidRPr="002375A3">
          <w:rPr>
            <w:rFonts w:ascii="Times New Roman" w:hAnsi="Times New Roman" w:cs="Times New Roman" w:hint="eastAsia"/>
            <w:highlight w:val="yellow"/>
            <w:rPrChange w:id="19" w:author="dpjhn" w:date="2023-11-04T20:17:00Z">
              <w:rPr>
                <w:rFonts w:ascii="Times New Roman" w:hAnsi="Times New Roman" w:cs="Times New Roman" w:hint="eastAsia"/>
              </w:rPr>
            </w:rPrChange>
          </w:rPr>
          <w:t>整篇文章注意以下这两个准则</w:t>
        </w:r>
      </w:ins>
    </w:p>
    <w:p w14:paraId="7FC428AB" w14:textId="4C9B438E" w:rsidR="002375A3" w:rsidRPr="002375A3" w:rsidRDefault="002375A3" w:rsidP="002375A3">
      <w:pPr>
        <w:rPr>
          <w:ins w:id="20" w:author="dpjhn" w:date="2023-11-04T20:16:00Z"/>
          <w:rFonts w:ascii="Times New Roman" w:hAnsi="Times New Roman" w:cs="Times New Roman" w:hint="eastAsia"/>
          <w:highlight w:val="yellow"/>
          <w:rPrChange w:id="21" w:author="dpjhn" w:date="2023-11-04T20:17:00Z">
            <w:rPr>
              <w:ins w:id="22" w:author="dpjhn" w:date="2023-11-04T20:16:00Z"/>
              <w:rFonts w:ascii="Times New Roman" w:hAnsi="Times New Roman" w:cs="Times New Roman" w:hint="eastAsia"/>
            </w:rPr>
          </w:rPrChange>
        </w:rPr>
      </w:pPr>
      <w:ins w:id="23" w:author="dpjhn" w:date="2023-11-04T20:16:00Z">
        <w:r w:rsidRPr="002375A3">
          <w:rPr>
            <w:rFonts w:ascii="Times New Roman" w:hAnsi="Times New Roman" w:cs="Times New Roman"/>
            <w:highlight w:val="yellow"/>
            <w:rPrChange w:id="24" w:author="dpjhn" w:date="2023-11-04T20:17:00Z">
              <w:rPr>
                <w:rFonts w:ascii="Times New Roman" w:hAnsi="Times New Roman" w:cs="Times New Roman"/>
              </w:rPr>
            </w:rPrChange>
          </w:rPr>
          <w:t xml:space="preserve">1. </w:t>
        </w:r>
        <w:r w:rsidRPr="002375A3">
          <w:rPr>
            <w:rFonts w:ascii="Times New Roman" w:hAnsi="Times New Roman" w:cs="Times New Roman" w:hint="eastAsia"/>
            <w:highlight w:val="yellow"/>
            <w:rPrChange w:id="25" w:author="dpjhn" w:date="2023-11-04T20:17:00Z">
              <w:rPr>
                <w:rFonts w:ascii="Times New Roman" w:hAnsi="Times New Roman" w:cs="Times New Roman" w:hint="eastAsia"/>
              </w:rPr>
            </w:rPrChange>
          </w:rPr>
          <w:t>描述你主要的方法（方案），对于其它方案只是用来证明你采用的这个方案好</w:t>
        </w:r>
      </w:ins>
      <w:ins w:id="26" w:author="dpjhn" w:date="2023-11-04T20:17:00Z">
        <w:r w:rsidRPr="002375A3">
          <w:rPr>
            <w:rFonts w:ascii="Times New Roman" w:hAnsi="Times New Roman" w:cs="Times New Roman" w:hint="eastAsia"/>
            <w:highlight w:val="yellow"/>
            <w:rPrChange w:id="27" w:author="dpjhn" w:date="2023-11-04T20:17:00Z">
              <w:rPr>
                <w:rFonts w:ascii="Times New Roman" w:hAnsi="Times New Roman" w:cs="Times New Roman" w:hint="eastAsia"/>
              </w:rPr>
            </w:rPrChange>
          </w:rPr>
          <w:t>（所以不应该把</w:t>
        </w:r>
        <w:r w:rsidRPr="002375A3">
          <w:rPr>
            <w:rFonts w:ascii="Times New Roman" w:hAnsi="Times New Roman" w:cs="Times New Roman" w:hint="eastAsia"/>
            <w:highlight w:val="yellow"/>
            <w:rPrChange w:id="28" w:author="dpjhn" w:date="2023-11-04T20:17:00Z">
              <w:rPr>
                <w:rFonts w:ascii="Times New Roman" w:hAnsi="Times New Roman" w:cs="Times New Roman" w:hint="eastAsia"/>
              </w:rPr>
            </w:rPrChange>
          </w:rPr>
          <w:t>SMOTE</w:t>
        </w:r>
        <w:r w:rsidRPr="002375A3">
          <w:rPr>
            <w:rFonts w:ascii="Times New Roman" w:hAnsi="Times New Roman" w:cs="Times New Roman" w:hint="eastAsia"/>
            <w:highlight w:val="yellow"/>
            <w:rPrChange w:id="29" w:author="dpjhn" w:date="2023-11-04T20:17:00Z">
              <w:rPr>
                <w:rFonts w:ascii="Times New Roman" w:hAnsi="Times New Roman" w:cs="Times New Roman" w:hint="eastAsia"/>
              </w:rPr>
            </w:rPrChange>
          </w:rPr>
          <w:t>和</w:t>
        </w:r>
        <w:r w:rsidRPr="002375A3">
          <w:rPr>
            <w:rFonts w:ascii="Times New Roman" w:hAnsi="Times New Roman" w:cs="Times New Roman" w:hint="eastAsia"/>
            <w:highlight w:val="yellow"/>
            <w:rPrChange w:id="30" w:author="dpjhn" w:date="2023-11-04T20:17:00Z">
              <w:rPr>
                <w:rFonts w:ascii="Times New Roman" w:hAnsi="Times New Roman" w:cs="Times New Roman" w:hint="eastAsia"/>
              </w:rPr>
            </w:rPrChange>
          </w:rPr>
          <w:t>WGAN</w:t>
        </w:r>
        <w:r w:rsidRPr="002375A3">
          <w:rPr>
            <w:rFonts w:ascii="Times New Roman" w:hAnsi="Times New Roman" w:cs="Times New Roman"/>
            <w:highlight w:val="yellow"/>
            <w:rPrChange w:id="31" w:author="dpjhn" w:date="2023-11-04T20:17:00Z">
              <w:rPr>
                <w:rFonts w:ascii="Times New Roman" w:hAnsi="Times New Roman" w:cs="Times New Roman"/>
              </w:rPr>
            </w:rPrChange>
          </w:rPr>
          <w:t xml:space="preserve"> without block</w:t>
        </w:r>
        <w:r w:rsidRPr="002375A3">
          <w:rPr>
            <w:rFonts w:ascii="Times New Roman" w:hAnsi="Times New Roman" w:cs="Times New Roman" w:hint="eastAsia"/>
            <w:highlight w:val="yellow"/>
            <w:rPrChange w:id="32" w:author="dpjhn" w:date="2023-11-04T20:17:00Z">
              <w:rPr>
                <w:rFonts w:ascii="Times New Roman" w:hAnsi="Times New Roman" w:cs="Times New Roman" w:hint="eastAsia"/>
              </w:rPr>
            </w:rPrChange>
          </w:rPr>
          <w:t>对比）</w:t>
        </w:r>
      </w:ins>
    </w:p>
    <w:p w14:paraId="49170F58" w14:textId="0F9A818A" w:rsidR="002375A3" w:rsidRDefault="002375A3" w:rsidP="002375A3">
      <w:pPr>
        <w:rPr>
          <w:rFonts w:ascii="Times New Roman" w:hAnsi="Times New Roman" w:cs="Times New Roman"/>
        </w:rPr>
        <w:pPrChange w:id="33" w:author="dpjhn" w:date="2023-11-04T20:16:00Z">
          <w:pPr>
            <w:ind w:firstLine="420"/>
          </w:pPr>
        </w:pPrChange>
      </w:pPr>
      <w:ins w:id="34" w:author="dpjhn" w:date="2023-11-04T20:16:00Z">
        <w:r w:rsidRPr="002375A3">
          <w:rPr>
            <w:rFonts w:ascii="Times New Roman" w:hAnsi="Times New Roman" w:cs="Times New Roman"/>
            <w:highlight w:val="yellow"/>
            <w:rPrChange w:id="35" w:author="dpjhn" w:date="2023-11-04T20:17:00Z">
              <w:rPr>
                <w:rFonts w:ascii="Times New Roman" w:hAnsi="Times New Roman" w:cs="Times New Roman"/>
              </w:rPr>
            </w:rPrChange>
          </w:rPr>
          <w:t xml:space="preserve">2. </w:t>
        </w:r>
        <w:r w:rsidRPr="002375A3">
          <w:rPr>
            <w:rStyle w:val="cf01"/>
            <w:highlight w:val="yellow"/>
            <w:rPrChange w:id="36" w:author="dpjhn" w:date="2023-11-04T20:17:00Z">
              <w:rPr>
                <w:rStyle w:val="cf01"/>
              </w:rPr>
            </w:rPrChange>
          </w:rPr>
          <w:t>实验部分只要保留实验的设置，实验结果的描述，以及实验结果的分析。所有你所采用的方案放到方法</w:t>
        </w:r>
        <w:r w:rsidRPr="002375A3">
          <w:rPr>
            <w:rStyle w:val="cf01"/>
            <w:rFonts w:ascii="Microsoft YaHei" w:eastAsia="Microsoft YaHei" w:hAnsi="Microsoft YaHei" w:cs="Microsoft YaHei" w:hint="eastAsia"/>
            <w:highlight w:val="yellow"/>
            <w:rPrChange w:id="37" w:author="dpjhn" w:date="2023-11-04T20:17:00Z">
              <w:rPr>
                <w:rStyle w:val="cf01"/>
                <w:rFonts w:ascii="Microsoft YaHei" w:eastAsia="Microsoft YaHei" w:hAnsi="Microsoft YaHei" w:cs="Microsoft YaHei" w:hint="eastAsia"/>
              </w:rPr>
            </w:rPrChange>
          </w:rPr>
          <w:t>中</w:t>
        </w:r>
      </w:ins>
    </w:p>
    <w:p w14:paraId="108B160E" w14:textId="5908766D" w:rsidR="00935B74" w:rsidRPr="00B15E37" w:rsidRDefault="0060319E" w:rsidP="00B15E37">
      <w:pPr>
        <w:pStyle w:val="ListParagraph"/>
        <w:numPr>
          <w:ilvl w:val="0"/>
          <w:numId w:val="2"/>
        </w:numPr>
        <w:ind w:firstLineChars="0"/>
        <w:rPr>
          <w:rFonts w:ascii="Times New Roman" w:hAnsi="Times New Roman" w:cs="Times New Roman"/>
          <w:b/>
          <w:bCs/>
          <w:sz w:val="24"/>
          <w:szCs w:val="24"/>
          <w:rPrChange w:id="38" w:author="dpjhn" w:date="2023-11-04T11:00:00Z">
            <w:rPr/>
          </w:rPrChange>
        </w:rPr>
        <w:pPrChange w:id="39" w:author="dpjhn" w:date="2023-11-04T11:00:00Z">
          <w:pPr/>
        </w:pPrChange>
      </w:pPr>
      <w:r w:rsidRPr="00B15E37">
        <w:rPr>
          <w:rFonts w:ascii="Times New Roman" w:hAnsi="Times New Roman" w:cs="Times New Roman" w:hint="eastAsia"/>
          <w:b/>
          <w:bCs/>
          <w:sz w:val="24"/>
          <w:szCs w:val="24"/>
          <w:rPrChange w:id="40" w:author="dpjhn" w:date="2023-11-04T11:00:00Z">
            <w:rPr>
              <w:rFonts w:hint="eastAsia"/>
            </w:rPr>
          </w:rPrChange>
        </w:rPr>
        <w:t>I</w:t>
      </w:r>
      <w:r w:rsidRPr="00B15E37">
        <w:rPr>
          <w:rFonts w:ascii="Times New Roman" w:hAnsi="Times New Roman" w:cs="Times New Roman"/>
          <w:b/>
          <w:bCs/>
          <w:sz w:val="24"/>
          <w:szCs w:val="24"/>
          <w:rPrChange w:id="41" w:author="dpjhn" w:date="2023-11-04T11:00:00Z">
            <w:rPr/>
          </w:rPrChange>
        </w:rPr>
        <w:t>ntroduction:</w:t>
      </w:r>
    </w:p>
    <w:p w14:paraId="2F349705" w14:textId="77777777" w:rsidR="00EF63CD" w:rsidRDefault="00035295" w:rsidP="00E40692">
      <w:pPr>
        <w:rPr>
          <w:ins w:id="42" w:author="dpjhn" w:date="2023-11-04T15:59:00Z"/>
          <w:rFonts w:ascii="Times New Roman" w:hAnsi="Times New Roman" w:cs="Times New Roman"/>
        </w:rPr>
      </w:pPr>
      <w:del w:id="43" w:author="dpjhn" w:date="2023-11-04T15:59:00Z">
        <w:r w:rsidDel="00BB01FC">
          <w:rPr>
            <w:rFonts w:ascii="Times New Roman" w:hAnsi="Times New Roman" w:cs="Times New Roman"/>
          </w:rPr>
          <w:tab/>
        </w:r>
      </w:del>
    </w:p>
    <w:p w14:paraId="79848219" w14:textId="718C4E0D" w:rsidR="00BB01FC" w:rsidRDefault="00BB01FC" w:rsidP="00E40692">
      <w:pPr>
        <w:rPr>
          <w:ins w:id="44" w:author="dpjhn" w:date="2023-11-03T20:30:00Z"/>
          <w:rFonts w:ascii="Times New Roman" w:hAnsi="Times New Roman" w:cs="Times New Roman" w:hint="eastAsia"/>
        </w:rPr>
      </w:pPr>
      <w:ins w:id="45" w:author="dpjhn" w:date="2023-11-04T16:00:00Z">
        <w:r w:rsidRPr="00614016">
          <w:rPr>
            <w:rFonts w:ascii="Times New Roman" w:hAnsi="Times New Roman" w:cs="Times New Roman"/>
            <w:highlight w:val="yellow"/>
            <w:rPrChange w:id="46" w:author="dpjhn" w:date="2023-11-04T16:38:00Z">
              <w:rPr>
                <w:rFonts w:ascii="Times New Roman" w:hAnsi="Times New Roman" w:cs="Times New Roman"/>
              </w:rPr>
            </w:rPrChange>
          </w:rPr>
          <w:t>Introduction</w:t>
        </w:r>
        <w:r w:rsidRPr="00614016">
          <w:rPr>
            <w:rFonts w:ascii="Times New Roman" w:hAnsi="Times New Roman" w:cs="Times New Roman" w:hint="eastAsia"/>
            <w:highlight w:val="yellow"/>
            <w:rPrChange w:id="47" w:author="dpjhn" w:date="2023-11-04T16:38:00Z">
              <w:rPr>
                <w:rFonts w:ascii="Times New Roman" w:hAnsi="Times New Roman" w:cs="Times New Roman" w:hint="eastAsia"/>
              </w:rPr>
            </w:rPrChange>
          </w:rPr>
          <w:t>章节</w:t>
        </w:r>
      </w:ins>
      <w:ins w:id="48" w:author="dpjhn" w:date="2023-11-04T16:23:00Z">
        <w:r w:rsidR="00644FDF" w:rsidRPr="00614016">
          <w:rPr>
            <w:rFonts w:ascii="Times New Roman" w:hAnsi="Times New Roman" w:cs="Times New Roman" w:hint="eastAsia"/>
            <w:highlight w:val="yellow"/>
            <w:rPrChange w:id="49" w:author="dpjhn" w:date="2023-11-04T16:38:00Z">
              <w:rPr>
                <w:rFonts w:ascii="Times New Roman" w:hAnsi="Times New Roman" w:cs="Times New Roman" w:hint="eastAsia"/>
              </w:rPr>
            </w:rPrChange>
          </w:rPr>
          <w:t>各段</w:t>
        </w:r>
      </w:ins>
      <w:ins w:id="50" w:author="dpjhn" w:date="2023-11-04T16:00:00Z">
        <w:r w:rsidRPr="00614016">
          <w:rPr>
            <w:rFonts w:ascii="Times New Roman" w:hAnsi="Times New Roman" w:cs="Times New Roman" w:hint="eastAsia"/>
            <w:highlight w:val="yellow"/>
            <w:rPrChange w:id="51" w:author="dpjhn" w:date="2023-11-04T16:38:00Z">
              <w:rPr>
                <w:rFonts w:ascii="Times New Roman" w:hAnsi="Times New Roman" w:cs="Times New Roman" w:hint="eastAsia"/>
              </w:rPr>
            </w:rPrChange>
          </w:rPr>
          <w:t>参照如下步骤：</w:t>
        </w:r>
      </w:ins>
    </w:p>
    <w:p w14:paraId="60046858" w14:textId="06A42D9E" w:rsidR="00EF63CD" w:rsidRDefault="00EF63CD" w:rsidP="00E40692">
      <w:pPr>
        <w:rPr>
          <w:ins w:id="52" w:author="dpjhn" w:date="2023-11-03T21:04:00Z"/>
          <w:rFonts w:ascii="Times New Roman" w:hAnsi="Times New Roman" w:cs="Times New Roman"/>
        </w:rPr>
      </w:pPr>
      <w:ins w:id="53" w:author="dpjhn" w:date="2023-11-03T20:30:00Z">
        <w:r>
          <w:rPr>
            <w:rFonts w:ascii="Times New Roman" w:hAnsi="Times New Roman" w:cs="Times New Roman"/>
          </w:rPr>
          <w:t xml:space="preserve">1. </w:t>
        </w:r>
      </w:ins>
      <w:ins w:id="54" w:author="dpjhn" w:date="2023-11-03T20:31:00Z">
        <w:r>
          <w:rPr>
            <w:rFonts w:ascii="Times New Roman" w:hAnsi="Times New Roman" w:cs="Times New Roman" w:hint="eastAsia"/>
          </w:rPr>
          <w:t>介绍</w:t>
        </w:r>
        <w:r>
          <w:rPr>
            <w:rFonts w:ascii="Times New Roman" w:hAnsi="Times New Roman" w:cs="Times New Roman" w:hint="eastAsia"/>
          </w:rPr>
          <w:t>RNA</w:t>
        </w:r>
        <w:r>
          <w:rPr>
            <w:rFonts w:ascii="Times New Roman" w:hAnsi="Times New Roman" w:cs="Times New Roman" w:hint="eastAsia"/>
          </w:rPr>
          <w:t>甲基化</w:t>
        </w:r>
      </w:ins>
      <w:ins w:id="55" w:author="dpjhn" w:date="2023-11-04T16:35:00Z">
        <w:r w:rsidR="00300A8C">
          <w:rPr>
            <w:rFonts w:ascii="Times New Roman" w:hAnsi="Times New Roman" w:cs="Times New Roman" w:hint="eastAsia"/>
          </w:rPr>
          <w:t>（参考</w:t>
        </w:r>
        <w:r w:rsidR="00300A8C">
          <w:rPr>
            <w:rFonts w:ascii="Times New Roman" w:hAnsi="Times New Roman" w:cs="Times New Roman" w:hint="eastAsia"/>
          </w:rPr>
          <w:t>communications</w:t>
        </w:r>
        <w:r w:rsidR="00300A8C">
          <w:rPr>
            <w:rFonts w:ascii="Times New Roman" w:hAnsi="Times New Roman" w:cs="Times New Roman"/>
          </w:rPr>
          <w:t xml:space="preserve"> </w:t>
        </w:r>
        <w:r w:rsidR="00300A8C">
          <w:rPr>
            <w:rFonts w:ascii="Times New Roman" w:hAnsi="Times New Roman" w:cs="Times New Roman" w:hint="eastAsia"/>
          </w:rPr>
          <w:t>biology</w:t>
        </w:r>
        <w:r w:rsidR="00300A8C">
          <w:rPr>
            <w:rFonts w:ascii="Times New Roman" w:hAnsi="Times New Roman" w:cs="Times New Roman" w:hint="eastAsia"/>
          </w:rPr>
          <w:t>的第一二段）</w:t>
        </w:r>
      </w:ins>
    </w:p>
    <w:p w14:paraId="2F1B67D5" w14:textId="7EC5A6C9" w:rsidR="00163FC2" w:rsidRDefault="00ED08AB" w:rsidP="00E40692">
      <w:pPr>
        <w:rPr>
          <w:ins w:id="56" w:author="dpjhn" w:date="2023-11-03T23:30:00Z"/>
          <w:rFonts w:ascii="Times New Roman" w:hAnsi="Times New Roman" w:cs="Times New Roman"/>
        </w:rPr>
      </w:pPr>
      <w:ins w:id="57" w:author="dpjhn" w:date="2023-11-03T23:30:00Z">
        <w:r>
          <w:rPr>
            <w:rFonts w:ascii="Times New Roman" w:hAnsi="Times New Roman" w:cs="Times New Roman"/>
          </w:rPr>
          <w:t xml:space="preserve">2. </w:t>
        </w:r>
      </w:ins>
      <w:ins w:id="58" w:author="dpjhn" w:date="2023-11-04T16:35:00Z">
        <w:r w:rsidR="00300A8C">
          <w:rPr>
            <w:rFonts w:ascii="Times New Roman" w:hAnsi="Times New Roman" w:cs="Times New Roman" w:hint="eastAsia"/>
          </w:rPr>
          <w:t>RNA</w:t>
        </w:r>
      </w:ins>
      <w:ins w:id="59" w:author="dpjhn" w:date="2023-11-04T16:36:00Z">
        <w:r w:rsidR="00300A8C">
          <w:rPr>
            <w:rFonts w:ascii="Times New Roman" w:hAnsi="Times New Roman" w:cs="Times New Roman" w:hint="eastAsia"/>
          </w:rPr>
          <w:t>甲基化很重要，但是我们知道的信息依然很少（参考第三段）</w:t>
        </w:r>
      </w:ins>
    </w:p>
    <w:p w14:paraId="35E9E55E" w14:textId="0E3B3D3F" w:rsidR="00ED08AB" w:rsidRDefault="00ED08AB" w:rsidP="00E40692">
      <w:pPr>
        <w:rPr>
          <w:ins w:id="60" w:author="dpjhn" w:date="2023-11-04T15:59:00Z"/>
          <w:rFonts w:ascii="Times New Roman" w:hAnsi="Times New Roman" w:cs="Times New Roman"/>
        </w:rPr>
      </w:pPr>
      <w:ins w:id="61" w:author="dpjhn" w:date="2023-11-03T23:30:00Z">
        <w:r>
          <w:rPr>
            <w:rFonts w:ascii="Times New Roman" w:hAnsi="Times New Roman" w:cs="Times New Roman"/>
          </w:rPr>
          <w:t xml:space="preserve">3. </w:t>
        </w:r>
      </w:ins>
      <w:ins w:id="62" w:author="dpjhn" w:date="2023-11-04T16:37:00Z">
        <w:r w:rsidR="00300A8C">
          <w:rPr>
            <w:rFonts w:ascii="Times New Roman" w:hAnsi="Times New Roman" w:cs="Times New Roman" w:hint="eastAsia"/>
          </w:rPr>
          <w:t>web-lab</w:t>
        </w:r>
        <w:r w:rsidR="00300A8C">
          <w:rPr>
            <w:rFonts w:ascii="Times New Roman" w:hAnsi="Times New Roman" w:cs="Times New Roman" w:hint="eastAsia"/>
          </w:rPr>
          <w:t>的局限性，计算方法的优势，以及现有计算方法的劣势，数据增强方法</w:t>
        </w:r>
      </w:ins>
      <w:ins w:id="63" w:author="dpjhn" w:date="2023-11-04T16:38:00Z">
        <w:r w:rsidR="00300A8C">
          <w:rPr>
            <w:rFonts w:ascii="Times New Roman" w:hAnsi="Times New Roman" w:cs="Times New Roman" w:hint="eastAsia"/>
          </w:rPr>
          <w:t>有望提升性能（参考第四段）</w:t>
        </w:r>
      </w:ins>
    </w:p>
    <w:p w14:paraId="09B408FF" w14:textId="1FB93B86" w:rsidR="00A57706" w:rsidRDefault="00A57706" w:rsidP="000428E3">
      <w:pPr>
        <w:jc w:val="left"/>
        <w:rPr>
          <w:ins w:id="64" w:author="dpjhn" w:date="2023-11-04T15:59:00Z"/>
          <w:rFonts w:ascii="Times New Roman" w:hAnsi="Times New Roman" w:cs="Times New Roman"/>
        </w:rPr>
        <w:pPrChange w:id="65" w:author="dpjhn" w:date="2023-11-04T16:54:00Z">
          <w:pPr/>
        </w:pPrChange>
      </w:pPr>
      <w:ins w:id="66" w:author="dpjhn" w:date="2023-11-04T15:59:00Z">
        <w:r>
          <w:rPr>
            <w:rFonts w:ascii="Times New Roman" w:hAnsi="Times New Roman" w:cs="Times New Roman"/>
          </w:rPr>
          <w:t xml:space="preserve">4. </w:t>
        </w:r>
        <w:r>
          <w:rPr>
            <w:rFonts w:ascii="Times New Roman" w:hAnsi="Times New Roman" w:cs="Times New Roman" w:hint="eastAsia"/>
          </w:rPr>
          <w:t>介绍一些</w:t>
        </w:r>
        <w:r>
          <w:rPr>
            <w:rFonts w:ascii="Times New Roman" w:hAnsi="Times New Roman" w:cs="Times New Roman" w:hint="eastAsia"/>
          </w:rPr>
          <w:t>data</w:t>
        </w:r>
        <w:r>
          <w:rPr>
            <w:rFonts w:ascii="Times New Roman" w:hAnsi="Times New Roman" w:cs="Times New Roman"/>
          </w:rPr>
          <w:t xml:space="preserve"> augmentation</w:t>
        </w:r>
        <w:r>
          <w:rPr>
            <w:rFonts w:ascii="Times New Roman" w:hAnsi="Times New Roman" w:cs="Times New Roman" w:hint="eastAsia"/>
          </w:rPr>
          <w:t>方法</w:t>
        </w:r>
      </w:ins>
      <w:ins w:id="67" w:author="dpjhn" w:date="2023-11-04T16:54:00Z">
        <w:r w:rsidR="000428E3">
          <w:rPr>
            <w:rFonts w:ascii="Times New Roman" w:hAnsi="Times New Roman" w:cs="Times New Roman" w:hint="eastAsia"/>
          </w:rPr>
          <w:t>（参考</w:t>
        </w:r>
        <w:r w:rsidR="000428E3" w:rsidRPr="000428E3">
          <w:rPr>
            <w:rFonts w:ascii="Times New Roman" w:hAnsi="Times New Roman" w:cs="Times New Roman"/>
          </w:rPr>
          <w:t>https://www.sciencedirect.com/science/article/pii/S0957417420305200?casa_token=bMkNt5l0ykcAAAAA:JlMikYRHQWJl04eBfByZhG-3s86igtvZhcEk_s_X7Q2S-F_ufV7uRl6ePIML43LGBRIEkyR5Rw</w:t>
        </w:r>
        <w:r w:rsidR="000428E3">
          <w:rPr>
            <w:rFonts w:ascii="Times New Roman" w:hAnsi="Times New Roman" w:cs="Times New Roman" w:hint="eastAsia"/>
          </w:rPr>
          <w:t>的</w:t>
        </w:r>
        <w:r w:rsidR="000428E3">
          <w:rPr>
            <w:rFonts w:ascii="Times New Roman" w:hAnsi="Times New Roman" w:cs="Times New Roman" w:hint="eastAsia"/>
          </w:rPr>
          <w:t>introduction</w:t>
        </w:r>
        <w:r w:rsidR="000428E3">
          <w:rPr>
            <w:rFonts w:ascii="Times New Roman" w:hAnsi="Times New Roman" w:cs="Times New Roman" w:hint="eastAsia"/>
          </w:rPr>
          <w:t>的倒数第二</w:t>
        </w:r>
      </w:ins>
      <w:ins w:id="68" w:author="dpjhn" w:date="2023-11-04T16:55:00Z">
        <w:r w:rsidR="00023B6A">
          <w:rPr>
            <w:rFonts w:ascii="Times New Roman" w:hAnsi="Times New Roman" w:cs="Times New Roman" w:hint="eastAsia"/>
          </w:rPr>
          <w:t>三</w:t>
        </w:r>
      </w:ins>
      <w:ins w:id="69" w:author="dpjhn" w:date="2023-11-04T16:54:00Z">
        <w:r w:rsidR="000428E3">
          <w:rPr>
            <w:rFonts w:ascii="Times New Roman" w:hAnsi="Times New Roman" w:cs="Times New Roman" w:hint="eastAsia"/>
          </w:rPr>
          <w:t>段）</w:t>
        </w:r>
      </w:ins>
    </w:p>
    <w:p w14:paraId="31729A7A" w14:textId="3BD1757F" w:rsidR="00E97B46" w:rsidRDefault="00E97B46" w:rsidP="00E40692">
      <w:pPr>
        <w:rPr>
          <w:ins w:id="70" w:author="dpjhn" w:date="2023-11-03T23:30:00Z"/>
          <w:rFonts w:ascii="Times New Roman" w:hAnsi="Times New Roman" w:cs="Times New Roman" w:hint="eastAsia"/>
        </w:rPr>
      </w:pPr>
      <w:ins w:id="71" w:author="dpjhn" w:date="2023-11-04T15:59:00Z">
        <w:r>
          <w:rPr>
            <w:rFonts w:ascii="Times New Roman" w:hAnsi="Times New Roman" w:cs="Times New Roman"/>
          </w:rPr>
          <w:t xml:space="preserve">5. </w:t>
        </w:r>
        <w:r>
          <w:rPr>
            <w:rFonts w:ascii="Times New Roman" w:hAnsi="Times New Roman" w:cs="Times New Roman" w:hint="eastAsia"/>
          </w:rPr>
          <w:t>自己的方法及实验介绍</w:t>
        </w:r>
      </w:ins>
    </w:p>
    <w:p w14:paraId="1C3188C6" w14:textId="77777777" w:rsidR="00ED08AB" w:rsidRDefault="00ED08AB" w:rsidP="00E40692">
      <w:pPr>
        <w:rPr>
          <w:ins w:id="72" w:author="dpjhn" w:date="2023-11-03T20:30:00Z"/>
          <w:rFonts w:ascii="Times New Roman" w:hAnsi="Times New Roman" w:cs="Times New Roman" w:hint="eastAsia"/>
        </w:rPr>
      </w:pPr>
    </w:p>
    <w:p w14:paraId="31C94618" w14:textId="74B50818" w:rsidR="00E40692" w:rsidRDefault="002F3206" w:rsidP="00E40692">
      <w:pPr>
        <w:rPr>
          <w:rFonts w:ascii="Times New Roman" w:hAnsi="Times New Roman" w:cs="Times New Roman"/>
        </w:rPr>
      </w:pPr>
      <w:r w:rsidRPr="002F3206">
        <w:rPr>
          <w:rFonts w:ascii="Times New Roman" w:hAnsi="Times New Roman" w:cs="Times New Roman"/>
        </w:rPr>
        <w:t>Researchers have discovered over 160 RNA modifications [5] that are extensively distributed across eukaryotes and prokaryotes. Among them, the most prevalent form of RNA modification is methylation. RNA methylation refers to the chemical process in which methyl groups are selectively added to methyladenine in RNA under the catalytic action of methyltransferase. Through studying this process, researchers have discovered associations between RNA methylation modifications and various fields, including cancer, cardiovascular disease, embryonic development, and cell differentiation. These findings highlight the significance of RNA modifications and suggest their potential implications in diverse biological processes and diseases. Further research in this area may shed more light on the functional roles of RNA modifications and their therapeutic applications.</w:t>
      </w:r>
    </w:p>
    <w:p w14:paraId="136BF430" w14:textId="5D735D87" w:rsidR="00DC1BF8" w:rsidRDefault="00DC1BF8" w:rsidP="004570A7">
      <w:pPr>
        <w:rPr>
          <w:rFonts w:ascii="Times New Roman" w:hAnsi="Times New Roman" w:cs="Times New Roman"/>
        </w:rPr>
      </w:pPr>
      <w:r>
        <w:rPr>
          <w:rFonts w:ascii="Times New Roman" w:hAnsi="Times New Roman" w:cs="Times New Roman"/>
        </w:rPr>
        <w:tab/>
      </w:r>
      <w:r w:rsidR="002F3206" w:rsidRPr="002F3206">
        <w:rPr>
          <w:rFonts w:ascii="Times New Roman" w:hAnsi="Times New Roman" w:cs="Times New Roman"/>
        </w:rPr>
        <w:t xml:space="preserve">Numerous reports have revealed that specific enzymes or proteins within the RNA methylation pathway exert regulatory effects on distinct functions and biochemical processes in the human body. </w:t>
      </w:r>
      <w:r w:rsidR="002F3206" w:rsidRPr="002F3206">
        <w:rPr>
          <w:rFonts w:ascii="Times New Roman" w:hAnsi="Times New Roman" w:cs="Times New Roman"/>
        </w:rPr>
        <w:lastRenderedPageBreak/>
        <w:t>These studies are founded on the identification of proteins, genes, or specific enzymes associated with RNA methylation. Despite the significant role of the RNA methylation process in various aspects of the human body, researchers have limited knowledge about the pathways involved. This limitation primarily arises from the substantial financial and time investments needed to identify gene functions using experimental wet laboratory methods.</w:t>
      </w:r>
      <w:r w:rsidR="00BC2C1A" w:rsidRPr="00BC2C1A">
        <w:rPr>
          <w:rFonts w:ascii="Times New Roman" w:hAnsi="Times New Roman" w:cs="Times New Roman"/>
        </w:rPr>
        <w:t xml:space="preserve"> Fortunately, due to intensive research of large-scale omics data and artificial intelligence methods in this field, it is now possible to use computational methods that are faster and more cost-effective than wet methods. Researchers can explore the function of target genes through various </w:t>
      </w:r>
      <w:del w:id="73" w:author="dpjhn" w:date="2023-11-03T20:28:00Z">
        <w:r w:rsidR="00BC2C1A" w:rsidRPr="00BC2C1A" w:rsidDel="001E0160">
          <w:rPr>
            <w:rFonts w:ascii="Times New Roman" w:hAnsi="Times New Roman" w:cs="Times New Roman" w:hint="eastAsia"/>
          </w:rPr>
          <w:delText>bioinformatics</w:delText>
        </w:r>
      </w:del>
      <w:ins w:id="74" w:author="dpjhn" w:date="2023-11-03T20:28:00Z">
        <w:r w:rsidR="001E0160">
          <w:rPr>
            <w:rFonts w:ascii="Times New Roman" w:hAnsi="Times New Roman" w:cs="Times New Roman" w:hint="eastAsia"/>
          </w:rPr>
          <w:t>computational</w:t>
        </w:r>
      </w:ins>
      <w:r w:rsidR="00BC2C1A" w:rsidRPr="00BC2C1A">
        <w:rPr>
          <w:rFonts w:ascii="Times New Roman" w:hAnsi="Times New Roman" w:cs="Times New Roman"/>
        </w:rPr>
        <w:t xml:space="preserve"> methods.</w:t>
      </w:r>
    </w:p>
    <w:p w14:paraId="6E1BDAB5" w14:textId="06811586" w:rsidR="00262947" w:rsidRPr="000B70E1" w:rsidRDefault="00262947" w:rsidP="00E40692">
      <w:pPr>
        <w:rPr>
          <w:rFonts w:ascii="Times New Roman" w:hAnsi="Times New Roman" w:cs="Times New Roman"/>
        </w:rPr>
      </w:pPr>
      <w:r>
        <w:rPr>
          <w:rFonts w:ascii="Times New Roman" w:hAnsi="Times New Roman" w:cs="Times New Roman"/>
        </w:rPr>
        <w:tab/>
      </w:r>
      <w:r w:rsidR="00E84A03" w:rsidRPr="00E84A03">
        <w:rPr>
          <w:rFonts w:ascii="Times New Roman" w:hAnsi="Times New Roman" w:cs="Times New Roman"/>
        </w:rPr>
        <w:t xml:space="preserve">Several reports have explored the classification of RNA methylation </w:t>
      </w:r>
      <w:r w:rsidR="007A443B">
        <w:rPr>
          <w:rFonts w:ascii="Times New Roman" w:hAnsi="Times New Roman" w:cs="Times New Roman"/>
        </w:rPr>
        <w:t>pa</w:t>
      </w:r>
      <w:r w:rsidR="00DB1497">
        <w:rPr>
          <w:rFonts w:ascii="Times New Roman" w:hAnsi="Times New Roman" w:cs="Times New Roman"/>
        </w:rPr>
        <w:t>th</w:t>
      </w:r>
      <w:r w:rsidR="007A443B">
        <w:rPr>
          <w:rFonts w:ascii="Times New Roman" w:hAnsi="Times New Roman" w:cs="Times New Roman"/>
        </w:rPr>
        <w:t>ways</w:t>
      </w:r>
      <w:r w:rsidR="00E84A03" w:rsidRPr="00E84A03">
        <w:rPr>
          <w:rFonts w:ascii="Times New Roman" w:hAnsi="Times New Roman" w:cs="Times New Roman"/>
        </w:rPr>
        <w:t xml:space="preserve"> genes. Researchers collect data and conduct experiments using established machine learning models on known RNA methylation </w:t>
      </w:r>
      <w:r w:rsidR="007A443B">
        <w:rPr>
          <w:rFonts w:ascii="Times New Roman" w:hAnsi="Times New Roman" w:cs="Times New Roman"/>
        </w:rPr>
        <w:t>pa</w:t>
      </w:r>
      <w:r w:rsidR="00B9337A">
        <w:rPr>
          <w:rFonts w:ascii="Times New Roman" w:hAnsi="Times New Roman" w:cs="Times New Roman"/>
        </w:rPr>
        <w:t>th</w:t>
      </w:r>
      <w:r w:rsidR="007A443B">
        <w:rPr>
          <w:rFonts w:ascii="Times New Roman" w:hAnsi="Times New Roman" w:cs="Times New Roman"/>
        </w:rPr>
        <w:t>ways</w:t>
      </w:r>
      <w:r w:rsidR="00E84A03" w:rsidRPr="00E84A03">
        <w:rPr>
          <w:rFonts w:ascii="Times New Roman" w:hAnsi="Times New Roman" w:cs="Times New Roman"/>
        </w:rPr>
        <w:t xml:space="preserve"> genes as positive samples. This suggests that bioinformatics methods may be used to identify RNA methylation </w:t>
      </w:r>
      <w:r w:rsidR="00DB0AA5">
        <w:rPr>
          <w:rFonts w:ascii="Times New Roman" w:hAnsi="Times New Roman" w:cs="Times New Roman"/>
        </w:rPr>
        <w:t>pa</w:t>
      </w:r>
      <w:r w:rsidR="005744B1">
        <w:rPr>
          <w:rFonts w:ascii="Times New Roman" w:hAnsi="Times New Roman" w:cs="Times New Roman"/>
        </w:rPr>
        <w:t>th</w:t>
      </w:r>
      <w:r w:rsidR="00DB0AA5">
        <w:rPr>
          <w:rFonts w:ascii="Times New Roman" w:hAnsi="Times New Roman" w:cs="Times New Roman"/>
        </w:rPr>
        <w:t>ways</w:t>
      </w:r>
      <w:r w:rsidR="00E84A03" w:rsidRPr="00E84A03">
        <w:rPr>
          <w:rFonts w:ascii="Times New Roman" w:hAnsi="Times New Roman" w:cs="Times New Roman"/>
        </w:rPr>
        <w:t xml:space="preserve"> genes. However, due to the limited </w:t>
      </w:r>
      <w:proofErr w:type="gramStart"/>
      <w:r w:rsidR="00E84A03" w:rsidRPr="00E84A03">
        <w:rPr>
          <w:rFonts w:ascii="Times New Roman" w:hAnsi="Times New Roman" w:cs="Times New Roman"/>
        </w:rPr>
        <w:t>amount</w:t>
      </w:r>
      <w:proofErr w:type="gramEnd"/>
      <w:r w:rsidR="00E84A03" w:rsidRPr="00E84A03">
        <w:rPr>
          <w:rFonts w:ascii="Times New Roman" w:hAnsi="Times New Roman" w:cs="Times New Roman"/>
        </w:rPr>
        <w:t xml:space="preserve"> of known samples and the imbalanced ratio of positive and negative samples, avoiding overfitting and improving the classification method's effectiveness remains challenging. Therefore, to address this </w:t>
      </w:r>
      <w:r w:rsidR="005A1B63">
        <w:rPr>
          <w:rFonts w:ascii="Times New Roman" w:hAnsi="Times New Roman" w:cs="Times New Roman"/>
        </w:rPr>
        <w:t>sample imbalance issue</w:t>
      </w:r>
      <w:r w:rsidR="00E84A03" w:rsidRPr="00E84A03">
        <w:rPr>
          <w:rFonts w:ascii="Times New Roman" w:hAnsi="Times New Roman" w:cs="Times New Roman"/>
        </w:rPr>
        <w:t xml:space="preserve">, we oversampled known positive samples (i.e., RNA methylation </w:t>
      </w:r>
      <w:r w:rsidR="005D6729">
        <w:rPr>
          <w:rFonts w:ascii="Times New Roman" w:hAnsi="Times New Roman" w:cs="Times New Roman"/>
        </w:rPr>
        <w:t>pa</w:t>
      </w:r>
      <w:r w:rsidR="004E695A">
        <w:rPr>
          <w:rFonts w:ascii="Times New Roman" w:hAnsi="Times New Roman" w:cs="Times New Roman"/>
        </w:rPr>
        <w:t>th</w:t>
      </w:r>
      <w:r w:rsidR="005D6729">
        <w:rPr>
          <w:rFonts w:ascii="Times New Roman" w:hAnsi="Times New Roman" w:cs="Times New Roman"/>
        </w:rPr>
        <w:t>way</w:t>
      </w:r>
      <w:r w:rsidR="002B0EC8">
        <w:rPr>
          <w:rFonts w:ascii="Times New Roman" w:hAnsi="Times New Roman" w:cs="Times New Roman"/>
        </w:rPr>
        <w:t>s</w:t>
      </w:r>
      <w:r w:rsidR="00E84A03" w:rsidRPr="00E84A03">
        <w:rPr>
          <w:rFonts w:ascii="Times New Roman" w:hAnsi="Times New Roman" w:cs="Times New Roman"/>
        </w:rPr>
        <w:t xml:space="preserve"> genes) and conducted dry experiments based on other successful deep learning algorithms. Our aim was to reduce overfitting and improve the classification performance for identifying gene functions.</w:t>
      </w:r>
    </w:p>
    <w:p w14:paraId="38696022" w14:textId="20E54737" w:rsidR="00DA4C3F" w:rsidRPr="0071524A" w:rsidRDefault="00B15E37" w:rsidP="00B93945">
      <w:pPr>
        <w:rPr>
          <w:rFonts w:ascii="Times New Roman" w:hAnsi="Times New Roman" w:cs="Times New Roman"/>
          <w:sz w:val="24"/>
          <w:szCs w:val="24"/>
        </w:rPr>
      </w:pPr>
      <w:ins w:id="75" w:author="dpjhn" w:date="2023-11-04T11:00:00Z">
        <w:r>
          <w:rPr>
            <w:rFonts w:ascii="Times New Roman" w:hAnsi="Times New Roman" w:cs="Times New Roman"/>
            <w:b/>
            <w:bCs/>
            <w:sz w:val="24"/>
            <w:szCs w:val="24"/>
          </w:rPr>
          <w:t xml:space="preserve">2. </w:t>
        </w:r>
      </w:ins>
      <w:r w:rsidR="00686FCA" w:rsidRPr="0071524A">
        <w:rPr>
          <w:rFonts w:ascii="Times New Roman" w:hAnsi="Times New Roman" w:cs="Times New Roman"/>
          <w:b/>
          <w:bCs/>
          <w:sz w:val="24"/>
          <w:szCs w:val="24"/>
        </w:rPr>
        <w:t>Method</w:t>
      </w:r>
      <w:r w:rsidR="00B93945" w:rsidRPr="0071524A">
        <w:rPr>
          <w:rFonts w:ascii="Times New Roman" w:hAnsi="Times New Roman" w:cs="Times New Roman"/>
          <w:sz w:val="24"/>
          <w:szCs w:val="24"/>
        </w:rPr>
        <w:t>:</w:t>
      </w:r>
    </w:p>
    <w:p w14:paraId="26DFB0C4" w14:textId="5DF7BF87" w:rsidR="00E94945" w:rsidRPr="0071524A" w:rsidRDefault="00B15E37" w:rsidP="00B93945">
      <w:pPr>
        <w:rPr>
          <w:rFonts w:ascii="Times New Roman" w:hAnsi="Times New Roman" w:cs="Times New Roman"/>
          <w:b/>
          <w:bCs/>
          <w:szCs w:val="21"/>
        </w:rPr>
      </w:pPr>
      <w:ins w:id="76" w:author="dpjhn" w:date="2023-11-04T11:00:00Z">
        <w:r>
          <w:rPr>
            <w:rFonts w:ascii="Times New Roman" w:hAnsi="Times New Roman" w:cs="Times New Roman"/>
            <w:b/>
            <w:bCs/>
            <w:szCs w:val="21"/>
          </w:rPr>
          <w:t>2.</w:t>
        </w:r>
      </w:ins>
      <w:r w:rsidR="0077747F" w:rsidRPr="0071524A">
        <w:rPr>
          <w:rFonts w:ascii="Times New Roman" w:hAnsi="Times New Roman" w:cs="Times New Roman"/>
          <w:b/>
          <w:bCs/>
          <w:szCs w:val="21"/>
        </w:rPr>
        <w:t>1. Workflow of the study</w:t>
      </w:r>
    </w:p>
    <w:p w14:paraId="02497D94" w14:textId="0D964840" w:rsidR="00C63345" w:rsidRDefault="00C63345" w:rsidP="007B61F5">
      <w:pPr>
        <w:ind w:firstLine="420"/>
        <w:rPr>
          <w:rFonts w:ascii="Times New Roman" w:hAnsi="Times New Roman" w:cs="Times New Roman"/>
        </w:rPr>
      </w:pPr>
      <w:r w:rsidRPr="00C63345">
        <w:rPr>
          <w:rFonts w:ascii="Times New Roman" w:hAnsi="Times New Roman" w:cs="Times New Roman"/>
        </w:rPr>
        <w:t xml:space="preserve">Generally, our proposed method consists of three steps aimed at improving the prediction of genes related to the RNA methylation pathway. </w:t>
      </w:r>
      <w:commentRangeStart w:id="77"/>
      <w:r w:rsidRPr="00C63345">
        <w:rPr>
          <w:rFonts w:ascii="Times New Roman" w:hAnsi="Times New Roman" w:cs="Times New Roman"/>
        </w:rPr>
        <w:t>In the first step, we use known genes associated with RNA methylation (referred to as positive samples) as the training set</w:t>
      </w:r>
      <w:commentRangeEnd w:id="77"/>
      <w:r w:rsidR="007B61F5">
        <w:rPr>
          <w:rStyle w:val="CommentReference"/>
        </w:rPr>
        <w:commentReference w:id="77"/>
      </w:r>
      <w:r w:rsidRPr="00C63345">
        <w:rPr>
          <w:rFonts w:ascii="Times New Roman" w:hAnsi="Times New Roman" w:cs="Times New Roman"/>
        </w:rPr>
        <w:t xml:space="preserve">. Next, we adopt a WGAN with gradient penalty to fit the distribution of positive samples and obtain generators for oversampling in downstream tasks. In the second step, we evaluate all </w:t>
      </w:r>
      <w:r w:rsidR="00460FFB">
        <w:rPr>
          <w:rFonts w:ascii="Times New Roman" w:hAnsi="Times New Roman" w:cs="Times New Roman"/>
        </w:rPr>
        <w:t xml:space="preserve">saved </w:t>
      </w:r>
      <w:r w:rsidRPr="00C63345">
        <w:rPr>
          <w:rFonts w:ascii="Times New Roman" w:hAnsi="Times New Roman" w:cs="Times New Roman"/>
        </w:rPr>
        <w:t>generat</w:t>
      </w:r>
      <w:r w:rsidR="00460FFB">
        <w:rPr>
          <w:rFonts w:ascii="Times New Roman" w:hAnsi="Times New Roman" w:cs="Times New Roman"/>
        </w:rPr>
        <w:t>ive</w:t>
      </w:r>
      <w:r w:rsidRPr="00C63345">
        <w:rPr>
          <w:rFonts w:ascii="Times New Roman" w:hAnsi="Times New Roman" w:cs="Times New Roman"/>
        </w:rPr>
        <w:t xml:space="preserve"> networks using Classifier Two-Sample Test (CTST) and select the network with the best </w:t>
      </w:r>
      <w:proofErr w:type="gramStart"/>
      <w:r w:rsidRPr="00C63345">
        <w:rPr>
          <w:rFonts w:ascii="Times New Roman" w:hAnsi="Times New Roman" w:cs="Times New Roman"/>
        </w:rPr>
        <w:t>accuracy</w:t>
      </w:r>
      <w:r w:rsidR="00AD5CB5">
        <w:rPr>
          <w:rFonts w:ascii="Times New Roman" w:hAnsi="Times New Roman" w:cs="Times New Roman"/>
        </w:rPr>
        <w:t>(</w:t>
      </w:r>
      <w:proofErr w:type="gramEnd"/>
      <w:r w:rsidR="00AD5CB5">
        <w:rPr>
          <w:rFonts w:ascii="Times New Roman" w:hAnsi="Times New Roman" w:cs="Times New Roman"/>
        </w:rPr>
        <w:t>close to 0.5)</w:t>
      </w:r>
      <w:r w:rsidRPr="00C63345">
        <w:rPr>
          <w:rFonts w:ascii="Times New Roman" w:hAnsi="Times New Roman" w:cs="Times New Roman"/>
        </w:rPr>
        <w:t xml:space="preserve"> to generate synthetic positive samples for downstream tasks. Finally, we utilize the network selected in the second step to oversample during the training phase of five different machine learning classifiers, resulting in improved classifier performance and higher prediction accuracy.</w:t>
      </w:r>
      <w:r w:rsidR="006B3BA1">
        <w:rPr>
          <w:rFonts w:ascii="Times New Roman" w:hAnsi="Times New Roman" w:cs="Times New Roman"/>
          <w:noProof/>
        </w:rPr>
        <w:drawing>
          <wp:inline distT="0" distB="0" distL="0" distR="0" wp14:anchorId="505DACD8" wp14:editId="6A4DE9F8">
            <wp:extent cx="5271770" cy="2584450"/>
            <wp:effectExtent l="0" t="0" r="5080" b="6350"/>
            <wp:docPr id="7158423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1770" cy="2584450"/>
                    </a:xfrm>
                    <a:prstGeom prst="rect">
                      <a:avLst/>
                    </a:prstGeom>
                    <a:noFill/>
                    <a:ln>
                      <a:noFill/>
                    </a:ln>
                  </pic:spPr>
                </pic:pic>
              </a:graphicData>
            </a:graphic>
          </wp:inline>
        </w:drawing>
      </w:r>
    </w:p>
    <w:p w14:paraId="38DF845E" w14:textId="06D5F39C" w:rsidR="00AA5264" w:rsidRDefault="00AA5264" w:rsidP="00AA5264">
      <w:pPr>
        <w:jc w:val="center"/>
        <w:rPr>
          <w:rFonts w:ascii="Times New Roman" w:hAnsi="Times New Roman" w:cs="Times New Roman"/>
          <w:sz w:val="18"/>
          <w:szCs w:val="18"/>
        </w:rPr>
      </w:pPr>
      <w:r w:rsidRPr="00646039">
        <w:rPr>
          <w:rFonts w:ascii="Times New Roman" w:hAnsi="Times New Roman" w:cs="Times New Roman"/>
          <w:sz w:val="18"/>
          <w:szCs w:val="18"/>
        </w:rPr>
        <w:t>F</w:t>
      </w:r>
      <w:r w:rsidRPr="00646039">
        <w:rPr>
          <w:rFonts w:ascii="Times New Roman" w:hAnsi="Times New Roman" w:cs="Times New Roman" w:hint="eastAsia"/>
          <w:sz w:val="18"/>
          <w:szCs w:val="18"/>
        </w:rPr>
        <w:t>igure</w:t>
      </w:r>
      <w:r w:rsidRPr="00646039">
        <w:rPr>
          <w:rFonts w:ascii="Times New Roman" w:hAnsi="Times New Roman" w:cs="Times New Roman"/>
          <w:sz w:val="18"/>
          <w:szCs w:val="18"/>
        </w:rPr>
        <w:t xml:space="preserve"> </w:t>
      </w:r>
      <w:r w:rsidR="00213369">
        <w:rPr>
          <w:rFonts w:ascii="Times New Roman" w:hAnsi="Times New Roman" w:cs="Times New Roman"/>
          <w:sz w:val="18"/>
          <w:szCs w:val="18"/>
        </w:rPr>
        <w:t>1:</w:t>
      </w:r>
      <w:commentRangeStart w:id="78"/>
      <w:r w:rsidRPr="00646039">
        <w:rPr>
          <w:rFonts w:ascii="Times New Roman" w:hAnsi="Times New Roman" w:cs="Times New Roman"/>
          <w:sz w:val="18"/>
          <w:szCs w:val="18"/>
        </w:rPr>
        <w:t xml:space="preserve"> </w:t>
      </w:r>
      <w:r w:rsidR="00213369">
        <w:rPr>
          <w:rFonts w:ascii="Times New Roman" w:hAnsi="Times New Roman" w:cs="Times New Roman"/>
          <w:sz w:val="18"/>
          <w:szCs w:val="18"/>
        </w:rPr>
        <w:t xml:space="preserve">Workflow of our </w:t>
      </w:r>
      <w:r w:rsidR="00C5428F">
        <w:rPr>
          <w:rFonts w:ascii="Times New Roman" w:hAnsi="Times New Roman" w:cs="Times New Roman"/>
          <w:sz w:val="18"/>
          <w:szCs w:val="18"/>
        </w:rPr>
        <w:t>study</w:t>
      </w:r>
      <w:commentRangeEnd w:id="78"/>
      <w:r w:rsidR="00614016">
        <w:rPr>
          <w:rStyle w:val="CommentReference"/>
        </w:rPr>
        <w:commentReference w:id="78"/>
      </w:r>
    </w:p>
    <w:p w14:paraId="7B66FC07" w14:textId="0D63FF66" w:rsidR="00AA5264" w:rsidRPr="00AA5264" w:rsidRDefault="00614016" w:rsidP="00C63345">
      <w:pPr>
        <w:ind w:firstLine="420"/>
        <w:rPr>
          <w:rFonts w:ascii="Times New Roman" w:hAnsi="Times New Roman" w:cs="Times New Roman"/>
        </w:rPr>
      </w:pPr>
      <w:ins w:id="79" w:author="dpjhn" w:date="2023-11-04T16:41:00Z">
        <w:r>
          <w:rPr>
            <w:noProof/>
          </w:rPr>
          <w:lastRenderedPageBreak/>
          <w:drawing>
            <wp:inline distT="0" distB="0" distL="0" distR="0" wp14:anchorId="52F67B05" wp14:editId="54DA5C83">
              <wp:extent cx="2276190" cy="2257143"/>
              <wp:effectExtent l="0" t="0" r="0" b="0"/>
              <wp:docPr id="13638240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24015" name="Picture 1" descr="A screenshot of a graph&#10;&#10;Description automatically generated"/>
                      <pic:cNvPicPr/>
                    </pic:nvPicPr>
                    <pic:blipFill>
                      <a:blip r:embed="rId13"/>
                      <a:stretch>
                        <a:fillRect/>
                      </a:stretch>
                    </pic:blipFill>
                    <pic:spPr>
                      <a:xfrm>
                        <a:off x="0" y="0"/>
                        <a:ext cx="2276190" cy="2257143"/>
                      </a:xfrm>
                      <a:prstGeom prst="rect">
                        <a:avLst/>
                      </a:prstGeom>
                    </pic:spPr>
                  </pic:pic>
                </a:graphicData>
              </a:graphic>
            </wp:inline>
          </w:drawing>
        </w:r>
        <w:r>
          <w:rPr>
            <w:rFonts w:ascii="Times New Roman" w:hAnsi="Times New Roman" w:cs="Times New Roman" w:hint="eastAsia"/>
          </w:rPr>
          <w:t>（用一个这样图表示</w:t>
        </w:r>
        <w:r>
          <w:rPr>
            <w:rFonts w:ascii="Times New Roman" w:hAnsi="Times New Roman" w:cs="Times New Roman" w:hint="eastAsia"/>
          </w:rPr>
          <w:t>classifier</w:t>
        </w:r>
        <w:r>
          <w:rPr>
            <w:rFonts w:ascii="Times New Roman" w:hAnsi="Times New Roman" w:cs="Times New Roman" w:hint="eastAsia"/>
          </w:rPr>
          <w:t>）</w:t>
        </w:r>
      </w:ins>
    </w:p>
    <w:p w14:paraId="76E7F236" w14:textId="05E91265" w:rsidR="000B44B3" w:rsidRPr="0071524A" w:rsidRDefault="00B15E37" w:rsidP="00297E85">
      <w:pPr>
        <w:rPr>
          <w:rFonts w:ascii="Times New Roman" w:hAnsi="Times New Roman" w:cs="Times New Roman"/>
          <w:b/>
          <w:bCs/>
          <w:szCs w:val="21"/>
        </w:rPr>
      </w:pPr>
      <w:ins w:id="80" w:author="dpjhn" w:date="2023-11-04T11:01:00Z">
        <w:r>
          <w:rPr>
            <w:rFonts w:ascii="Times New Roman" w:hAnsi="Times New Roman" w:cs="Times New Roman"/>
            <w:b/>
            <w:bCs/>
            <w:szCs w:val="21"/>
          </w:rPr>
          <w:t>2.</w:t>
        </w:r>
      </w:ins>
      <w:r w:rsidR="0077747F" w:rsidRPr="0071524A">
        <w:rPr>
          <w:rFonts w:ascii="Times New Roman" w:hAnsi="Times New Roman" w:cs="Times New Roman"/>
          <w:b/>
          <w:bCs/>
          <w:szCs w:val="21"/>
        </w:rPr>
        <w:t>2. Data set and feature transformation</w:t>
      </w:r>
    </w:p>
    <w:p w14:paraId="05A15B2C" w14:textId="77777777" w:rsidR="000B44B3" w:rsidRDefault="000B44B3" w:rsidP="000B44B3">
      <w:pPr>
        <w:ind w:firstLine="420"/>
        <w:rPr>
          <w:rFonts w:ascii="Times New Roman" w:hAnsi="Times New Roman" w:cs="Times New Roman"/>
        </w:rPr>
      </w:pPr>
      <w:r w:rsidRPr="00E612A8">
        <w:rPr>
          <w:rFonts w:ascii="Times New Roman" w:hAnsi="Times New Roman" w:cs="Times New Roman"/>
        </w:rPr>
        <w:t xml:space="preserve">We use the dataset created and made available by </w:t>
      </w:r>
      <w:proofErr w:type="spellStart"/>
      <w:r w:rsidRPr="00E612A8">
        <w:rPr>
          <w:rFonts w:ascii="Times New Roman" w:hAnsi="Times New Roman" w:cs="Times New Roman"/>
        </w:rPr>
        <w:t>Tsagkogeorga</w:t>
      </w:r>
      <w:proofErr w:type="spellEnd"/>
      <w:r w:rsidRPr="00E612A8">
        <w:rPr>
          <w:rFonts w:ascii="Times New Roman" w:hAnsi="Times New Roman" w:cs="Times New Roman"/>
        </w:rPr>
        <w:t xml:space="preserve"> </w:t>
      </w:r>
      <w:r w:rsidRPr="00E612A8">
        <w:rPr>
          <w:rFonts w:ascii="Times New Roman" w:hAnsi="Times New Roman" w:cs="Times New Roman"/>
          <w:i/>
          <w:iCs/>
        </w:rPr>
        <w:t>et al</w:t>
      </w:r>
      <w:r w:rsidRPr="00E612A8">
        <w:rPr>
          <w:rFonts w:ascii="Times New Roman" w:hAnsi="Times New Roman" w:cs="Times New Roman"/>
        </w:rPr>
        <w:t xml:space="preserve">. </w:t>
      </w:r>
      <w:r>
        <w:rPr>
          <w:rFonts w:ascii="Times New Roman" w:hAnsi="Times New Roman" w:cs="Times New Roman"/>
        </w:rPr>
        <w:t xml:space="preserve"> O</w:t>
      </w:r>
      <w:r w:rsidRPr="00E612A8">
        <w:rPr>
          <w:rFonts w:ascii="Times New Roman" w:hAnsi="Times New Roman" w:cs="Times New Roman"/>
        </w:rPr>
        <w:t xml:space="preserve">riginal dataset collected from </w:t>
      </w:r>
      <w:proofErr w:type="spellStart"/>
      <w:r w:rsidRPr="00E612A8">
        <w:rPr>
          <w:rFonts w:ascii="Times New Roman" w:hAnsi="Times New Roman" w:cs="Times New Roman"/>
        </w:rPr>
        <w:t>Harmonizome</w:t>
      </w:r>
      <w:proofErr w:type="spellEnd"/>
      <w:r w:rsidRPr="00E612A8">
        <w:rPr>
          <w:rFonts w:ascii="Times New Roman" w:hAnsi="Times New Roman" w:cs="Times New Roman"/>
        </w:rPr>
        <w:t xml:space="preserve"> website(</w:t>
      </w:r>
      <w:hyperlink r:id="rId14" w:history="1">
        <w:r w:rsidRPr="00E612A8">
          <w:rPr>
            <w:rStyle w:val="Hyperlink"/>
            <w:rFonts w:ascii="Times New Roman" w:hAnsi="Times New Roman" w:cs="Times New Roman"/>
          </w:rPr>
          <w:t>https://maayanlab.cloud/Harmonizome</w:t>
        </w:r>
      </w:hyperlink>
      <w:r w:rsidRPr="00E612A8">
        <w:rPr>
          <w:rFonts w:ascii="Times New Roman" w:hAnsi="Times New Roman" w:cs="Times New Roman"/>
        </w:rPr>
        <w:t xml:space="preserve">). 15 one-hot-encoded datasets were selected to construct our dataset. The dataset was initially standardized to continuous-value ranged from 0 to 1, or -1 to 1 where 1 indicated strong positive gene-feature association, 0 indicates no gene-feature association observed and -1 indicates strong negative gene-feature association. </w:t>
      </w:r>
    </w:p>
    <w:p w14:paraId="49A12E63" w14:textId="77777777" w:rsidR="00FE5E8C" w:rsidRDefault="00FE5E8C" w:rsidP="000B44B3">
      <w:pPr>
        <w:ind w:firstLineChars="200" w:firstLine="420"/>
        <w:rPr>
          <w:rFonts w:ascii="Times New Roman" w:hAnsi="Times New Roman" w:cs="Times New Roman"/>
        </w:rPr>
      </w:pPr>
      <w:r w:rsidRPr="00FE5E8C">
        <w:rPr>
          <w:rFonts w:ascii="Times New Roman" w:hAnsi="Times New Roman" w:cs="Times New Roman"/>
        </w:rPr>
        <w:t xml:space="preserve">The genes within these 15 datasets, along with their associated features, exhibit variations. The quantity of genes and features differs across datasets. Certain genes can be present in one or multiple datasets, while specific features may be present across various datasets as well. Utilizing pandas to merge the data based on the gene's official symbol results in a dataset comprising 26,936 genes. Each gene encompasses 50,176 features, forming a matrix of dimensions 26,936x50,176. Within the 15 datasets, certain genes lack specific features that are prevalent in other datasets. Consequently, features absent from a gene in this context will be marked as null. Subsequently, the values within the dataset marked as null will be assigned a value of 0. While the presence of 0 within the dataset signifies the absence of gene-feature associations, this will not impact the ultimate outcomes of training and prediction. </w:t>
      </w:r>
    </w:p>
    <w:p w14:paraId="1A336900" w14:textId="75B55C41" w:rsidR="000B44B3" w:rsidRDefault="000B44B3" w:rsidP="000B44B3">
      <w:pPr>
        <w:ind w:firstLineChars="200" w:firstLine="420"/>
        <w:rPr>
          <w:rFonts w:ascii="Times New Roman" w:hAnsi="Times New Roman" w:cs="Times New Roman"/>
        </w:rPr>
      </w:pPr>
      <w:r w:rsidRPr="00E612A8">
        <w:rPr>
          <w:rFonts w:ascii="Times New Roman" w:hAnsi="Times New Roman" w:cs="Times New Roman"/>
        </w:rPr>
        <w:t>To gain high-informative features and reduce feature dimensions, following 2 kinds of features will be removed: (</w:t>
      </w:r>
      <w:proofErr w:type="spellStart"/>
      <w:r w:rsidRPr="00E612A8">
        <w:rPr>
          <w:rFonts w:ascii="Times New Roman" w:hAnsi="Times New Roman" w:cs="Times New Roman"/>
        </w:rPr>
        <w:t>i</w:t>
      </w:r>
      <w:proofErr w:type="spellEnd"/>
      <w:r w:rsidRPr="00E612A8">
        <w:rPr>
          <w:rFonts w:ascii="Times New Roman" w:hAnsi="Times New Roman" w:cs="Times New Roman"/>
        </w:rPr>
        <w:t>) zero values more than 70%. (ii)variance less than 16% of whole.</w:t>
      </w:r>
    </w:p>
    <w:p w14:paraId="757495FF" w14:textId="77777777" w:rsidR="000305F4" w:rsidRDefault="000305F4" w:rsidP="000B44B3">
      <w:pPr>
        <w:ind w:firstLineChars="200" w:firstLine="420"/>
        <w:rPr>
          <w:rFonts w:ascii="Times New Roman" w:hAnsi="Times New Roman" w:cs="Times New Roman"/>
        </w:rPr>
      </w:pP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127"/>
        <w:gridCol w:w="1958"/>
        <w:gridCol w:w="1953"/>
      </w:tblGrid>
      <w:tr w:rsidR="00970DDE" w14:paraId="321EF255" w14:textId="17638FF9" w:rsidTr="006102E5">
        <w:tc>
          <w:tcPr>
            <w:tcW w:w="2268" w:type="dxa"/>
            <w:tcBorders>
              <w:top w:val="single" w:sz="12" w:space="0" w:color="auto"/>
              <w:bottom w:val="single" w:sz="6" w:space="0" w:color="auto"/>
            </w:tcBorders>
          </w:tcPr>
          <w:p w14:paraId="2B5D915A" w14:textId="668B6F6E" w:rsidR="00970DDE" w:rsidRDefault="00970DDE" w:rsidP="001D31FA">
            <w:pPr>
              <w:jc w:val="center"/>
              <w:rPr>
                <w:rFonts w:ascii="Times New Roman" w:hAnsi="Times New Roman" w:cs="Times New Roman"/>
              </w:rPr>
            </w:pPr>
          </w:p>
        </w:tc>
        <w:tc>
          <w:tcPr>
            <w:tcW w:w="2127" w:type="dxa"/>
            <w:tcBorders>
              <w:top w:val="single" w:sz="12" w:space="0" w:color="auto"/>
              <w:bottom w:val="single" w:sz="6" w:space="0" w:color="auto"/>
            </w:tcBorders>
          </w:tcPr>
          <w:p w14:paraId="29CFA967" w14:textId="09C7BEB8" w:rsidR="00970DDE" w:rsidRDefault="00970DDE" w:rsidP="001D31FA">
            <w:pPr>
              <w:jc w:val="center"/>
              <w:rPr>
                <w:rFonts w:ascii="Times New Roman" w:hAnsi="Times New Roman" w:cs="Times New Roman"/>
              </w:rPr>
            </w:pPr>
            <w:r>
              <w:rPr>
                <w:rFonts w:ascii="Times New Roman" w:hAnsi="Times New Roman" w:cs="Times New Roman"/>
              </w:rPr>
              <w:t>Train &amp; CV</w:t>
            </w:r>
          </w:p>
        </w:tc>
        <w:tc>
          <w:tcPr>
            <w:tcW w:w="1958" w:type="dxa"/>
            <w:tcBorders>
              <w:top w:val="single" w:sz="12" w:space="0" w:color="auto"/>
              <w:bottom w:val="single" w:sz="6" w:space="0" w:color="auto"/>
            </w:tcBorders>
          </w:tcPr>
          <w:p w14:paraId="6068DE24" w14:textId="0B5EFE01" w:rsidR="00970DDE" w:rsidRDefault="00970DDE" w:rsidP="001D31FA">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w:t>
            </w:r>
          </w:p>
        </w:tc>
        <w:tc>
          <w:tcPr>
            <w:tcW w:w="1953" w:type="dxa"/>
            <w:tcBorders>
              <w:top w:val="single" w:sz="12" w:space="0" w:color="auto"/>
              <w:bottom w:val="single" w:sz="6" w:space="0" w:color="auto"/>
            </w:tcBorders>
          </w:tcPr>
          <w:p w14:paraId="619713DA" w14:textId="4E24938C" w:rsidR="00970DDE" w:rsidRDefault="00970DDE" w:rsidP="001D31FA">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r>
      <w:tr w:rsidR="00970DDE" w14:paraId="5AB8F89A" w14:textId="7BE18E93" w:rsidTr="006102E5">
        <w:tc>
          <w:tcPr>
            <w:tcW w:w="2268" w:type="dxa"/>
            <w:tcBorders>
              <w:top w:val="single" w:sz="6" w:space="0" w:color="auto"/>
            </w:tcBorders>
          </w:tcPr>
          <w:p w14:paraId="684365E4" w14:textId="327B21B0" w:rsidR="00970DDE" w:rsidRDefault="00970DDE" w:rsidP="001D31FA">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ositive gene numbers</w:t>
            </w:r>
          </w:p>
        </w:tc>
        <w:tc>
          <w:tcPr>
            <w:tcW w:w="2127" w:type="dxa"/>
            <w:tcBorders>
              <w:top w:val="single" w:sz="6" w:space="0" w:color="auto"/>
            </w:tcBorders>
          </w:tcPr>
          <w:p w14:paraId="73AC607B" w14:textId="598799E7" w:rsidR="00970DDE" w:rsidRDefault="00970DDE" w:rsidP="001D31FA">
            <w:pPr>
              <w:jc w:val="center"/>
              <w:rPr>
                <w:rFonts w:ascii="Times New Roman" w:hAnsi="Times New Roman" w:cs="Times New Roman"/>
              </w:rPr>
            </w:pPr>
            <w:r>
              <w:rPr>
                <w:rFonts w:ascii="Times New Roman" w:hAnsi="Times New Roman" w:cs="Times New Roman"/>
              </w:rPr>
              <w:t>74</w:t>
            </w:r>
          </w:p>
        </w:tc>
        <w:tc>
          <w:tcPr>
            <w:tcW w:w="1958" w:type="dxa"/>
            <w:tcBorders>
              <w:top w:val="single" w:sz="6" w:space="0" w:color="auto"/>
            </w:tcBorders>
          </w:tcPr>
          <w:p w14:paraId="56501EC3" w14:textId="687AF0DB" w:rsidR="00970DDE" w:rsidRPr="006965C7" w:rsidRDefault="00970DDE" w:rsidP="001D31FA">
            <w:pPr>
              <w:jc w:val="center"/>
            </w:pPr>
            <w:r>
              <w:rPr>
                <w:rFonts w:hint="eastAsia"/>
              </w:rPr>
              <w:t>1</w:t>
            </w:r>
            <w:r>
              <w:t>8</w:t>
            </w:r>
          </w:p>
        </w:tc>
        <w:tc>
          <w:tcPr>
            <w:tcW w:w="1953" w:type="dxa"/>
            <w:tcBorders>
              <w:top w:val="single" w:sz="6" w:space="0" w:color="auto"/>
            </w:tcBorders>
          </w:tcPr>
          <w:p w14:paraId="17278B53" w14:textId="6B024871" w:rsidR="00970DDE" w:rsidRDefault="00AB7F31" w:rsidP="001D31FA">
            <w:pPr>
              <w:jc w:val="center"/>
            </w:pPr>
            <w:r>
              <w:rPr>
                <w:rFonts w:hint="eastAsia"/>
              </w:rPr>
              <w:t>9</w:t>
            </w:r>
            <w:r>
              <w:t>2</w:t>
            </w:r>
          </w:p>
        </w:tc>
      </w:tr>
      <w:tr w:rsidR="00970DDE" w14:paraId="3141F116" w14:textId="6318B49C" w:rsidTr="006102E5">
        <w:tc>
          <w:tcPr>
            <w:tcW w:w="2268" w:type="dxa"/>
          </w:tcPr>
          <w:p w14:paraId="05261D04" w14:textId="07801A7D" w:rsidR="00970DDE" w:rsidRDefault="00970DDE" w:rsidP="001D31FA">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egative gene numbers</w:t>
            </w:r>
          </w:p>
        </w:tc>
        <w:tc>
          <w:tcPr>
            <w:tcW w:w="2127" w:type="dxa"/>
          </w:tcPr>
          <w:p w14:paraId="3A2FB6CC" w14:textId="0E674C42" w:rsidR="00970DDE" w:rsidRDefault="00970DDE" w:rsidP="001D31F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1044</w:t>
            </w:r>
          </w:p>
        </w:tc>
        <w:tc>
          <w:tcPr>
            <w:tcW w:w="1958" w:type="dxa"/>
          </w:tcPr>
          <w:p w14:paraId="1D17B330" w14:textId="6B725D9D" w:rsidR="00970DDE" w:rsidRDefault="00970DDE" w:rsidP="001D31FA">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260</w:t>
            </w:r>
          </w:p>
        </w:tc>
        <w:tc>
          <w:tcPr>
            <w:tcW w:w="1953" w:type="dxa"/>
          </w:tcPr>
          <w:p w14:paraId="45D5AD1F" w14:textId="028C53DF" w:rsidR="00970DDE" w:rsidRDefault="00AB7F31" w:rsidP="001D31F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6304</w:t>
            </w:r>
          </w:p>
        </w:tc>
      </w:tr>
      <w:tr w:rsidR="00970DDE" w14:paraId="1844A947" w14:textId="315F600B" w:rsidTr="006102E5">
        <w:tc>
          <w:tcPr>
            <w:tcW w:w="2268" w:type="dxa"/>
          </w:tcPr>
          <w:p w14:paraId="6A43CD2A" w14:textId="1564D33C" w:rsidR="00970DDE" w:rsidRDefault="00970DDE" w:rsidP="001D31FA">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2127" w:type="dxa"/>
          </w:tcPr>
          <w:p w14:paraId="4622ABF5" w14:textId="5274DB28" w:rsidR="00970DDE" w:rsidRDefault="00970DDE" w:rsidP="001D31F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1118</w:t>
            </w:r>
          </w:p>
        </w:tc>
        <w:tc>
          <w:tcPr>
            <w:tcW w:w="1958" w:type="dxa"/>
          </w:tcPr>
          <w:p w14:paraId="3B2BBED4" w14:textId="1CF33203" w:rsidR="00970DDE" w:rsidRDefault="00970DDE" w:rsidP="001D31FA">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278</w:t>
            </w:r>
          </w:p>
        </w:tc>
        <w:tc>
          <w:tcPr>
            <w:tcW w:w="1953" w:type="dxa"/>
          </w:tcPr>
          <w:p w14:paraId="32F46169" w14:textId="7884EF78" w:rsidR="00970DDE" w:rsidRDefault="00AB7F31" w:rsidP="001D31F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6396</w:t>
            </w:r>
          </w:p>
        </w:tc>
      </w:tr>
    </w:tbl>
    <w:p w14:paraId="40B3E257" w14:textId="50F59D05" w:rsidR="000B44B3" w:rsidRDefault="00B835A7" w:rsidP="00B835A7">
      <w:pPr>
        <w:jc w:val="center"/>
        <w:rPr>
          <w:rFonts w:ascii="Times New Roman" w:hAnsi="Times New Roman" w:cs="Times New Roman"/>
          <w:sz w:val="18"/>
          <w:szCs w:val="18"/>
        </w:rPr>
      </w:pPr>
      <w:r w:rsidRPr="005124B2">
        <w:rPr>
          <w:rFonts w:ascii="Times New Roman" w:hAnsi="Times New Roman" w:cs="Times New Roman"/>
          <w:sz w:val="18"/>
          <w:szCs w:val="18"/>
        </w:rPr>
        <w:t xml:space="preserve">Table </w:t>
      </w:r>
      <w:r w:rsidR="005E093C">
        <w:rPr>
          <w:rFonts w:ascii="Times New Roman" w:hAnsi="Times New Roman" w:cs="Times New Roman"/>
          <w:sz w:val="18"/>
          <w:szCs w:val="18"/>
        </w:rPr>
        <w:t>1</w:t>
      </w:r>
      <w:r w:rsidRPr="005124B2">
        <w:rPr>
          <w:rFonts w:ascii="Times New Roman" w:hAnsi="Times New Roman" w:cs="Times New Roman"/>
          <w:sz w:val="18"/>
          <w:szCs w:val="18"/>
        </w:rPr>
        <w:t xml:space="preserve">: </w:t>
      </w:r>
      <w:r w:rsidR="00E77599">
        <w:rPr>
          <w:rFonts w:ascii="Times New Roman" w:hAnsi="Times New Roman" w:cs="Times New Roman"/>
          <w:sz w:val="18"/>
          <w:szCs w:val="18"/>
        </w:rPr>
        <w:t>N</w:t>
      </w:r>
      <w:r w:rsidR="005E093C">
        <w:rPr>
          <w:rFonts w:ascii="Times New Roman" w:hAnsi="Times New Roman" w:cs="Times New Roman"/>
          <w:sz w:val="18"/>
          <w:szCs w:val="18"/>
        </w:rPr>
        <w:t>umbers of</w:t>
      </w:r>
      <w:r w:rsidR="009942FF">
        <w:rPr>
          <w:rFonts w:ascii="Times New Roman" w:hAnsi="Times New Roman" w:cs="Times New Roman"/>
          <w:sz w:val="18"/>
          <w:szCs w:val="18"/>
        </w:rPr>
        <w:t xml:space="preserve"> gene sample for</w:t>
      </w:r>
      <w:r w:rsidR="005E093C">
        <w:rPr>
          <w:rFonts w:ascii="Times New Roman" w:hAnsi="Times New Roman" w:cs="Times New Roman"/>
          <w:sz w:val="18"/>
          <w:szCs w:val="18"/>
        </w:rPr>
        <w:t xml:space="preserve"> training, </w:t>
      </w:r>
      <w:proofErr w:type="gramStart"/>
      <w:r w:rsidR="007E4A1B">
        <w:rPr>
          <w:rFonts w:ascii="Times New Roman" w:hAnsi="Times New Roman" w:cs="Times New Roman"/>
          <w:sz w:val="18"/>
          <w:szCs w:val="18"/>
        </w:rPr>
        <w:t>CV</w:t>
      </w:r>
      <w:proofErr w:type="gramEnd"/>
      <w:r w:rsidR="007E4A1B">
        <w:rPr>
          <w:rFonts w:ascii="Times New Roman" w:hAnsi="Times New Roman" w:cs="Times New Roman"/>
          <w:sz w:val="18"/>
          <w:szCs w:val="18"/>
        </w:rPr>
        <w:t xml:space="preserve"> </w:t>
      </w:r>
      <w:r w:rsidR="005E093C">
        <w:rPr>
          <w:rFonts w:ascii="Times New Roman" w:hAnsi="Times New Roman" w:cs="Times New Roman"/>
          <w:sz w:val="18"/>
          <w:szCs w:val="18"/>
        </w:rPr>
        <w:t>and test</w:t>
      </w:r>
    </w:p>
    <w:p w14:paraId="613706B5" w14:textId="77777777" w:rsidR="00B835A7" w:rsidRPr="007E4A1B" w:rsidRDefault="00B835A7" w:rsidP="00B835A7">
      <w:pPr>
        <w:jc w:val="center"/>
        <w:rPr>
          <w:rFonts w:ascii="Times New Roman" w:hAnsi="Times New Roman" w:cs="Times New Roman"/>
          <w:sz w:val="18"/>
          <w:szCs w:val="18"/>
        </w:rPr>
      </w:pPr>
    </w:p>
    <w:p w14:paraId="647039EE" w14:textId="2C7C406D" w:rsidR="00C95F96" w:rsidRDefault="00B15E37" w:rsidP="00C95F96">
      <w:pPr>
        <w:rPr>
          <w:ins w:id="81" w:author="dpjhn" w:date="2023-11-04T16:46:00Z"/>
          <w:rFonts w:ascii="Times New Roman" w:hAnsi="Times New Roman" w:cs="Times New Roman"/>
          <w:b/>
          <w:bCs/>
          <w:szCs w:val="21"/>
        </w:rPr>
      </w:pPr>
      <w:ins w:id="82" w:author="dpjhn" w:date="2023-11-04T11:01:00Z">
        <w:r>
          <w:rPr>
            <w:rFonts w:ascii="Times New Roman" w:hAnsi="Times New Roman" w:cs="Times New Roman"/>
            <w:b/>
            <w:bCs/>
            <w:szCs w:val="21"/>
          </w:rPr>
          <w:t>2.</w:t>
        </w:r>
      </w:ins>
      <w:commentRangeStart w:id="83"/>
      <w:r w:rsidR="0077747F" w:rsidRPr="0071524A">
        <w:rPr>
          <w:rFonts w:ascii="Times New Roman" w:hAnsi="Times New Roman" w:cs="Times New Roman"/>
          <w:b/>
          <w:bCs/>
          <w:szCs w:val="21"/>
        </w:rPr>
        <w:t>3.</w:t>
      </w:r>
      <w:r w:rsidR="00BA0056" w:rsidRPr="0071524A">
        <w:rPr>
          <w:rFonts w:ascii="Times New Roman" w:hAnsi="Times New Roman" w:cs="Times New Roman"/>
          <w:b/>
          <w:bCs/>
          <w:szCs w:val="21"/>
        </w:rPr>
        <w:t xml:space="preserve"> The</w:t>
      </w:r>
      <w:r w:rsidR="0077747F" w:rsidRPr="0071524A">
        <w:rPr>
          <w:rFonts w:ascii="Times New Roman" w:hAnsi="Times New Roman" w:cs="Times New Roman"/>
          <w:b/>
          <w:bCs/>
          <w:szCs w:val="21"/>
        </w:rPr>
        <w:t xml:space="preserve"> </w:t>
      </w:r>
      <w:commentRangeEnd w:id="83"/>
      <w:r w:rsidR="003B2C49">
        <w:rPr>
          <w:rStyle w:val="CommentReference"/>
        </w:rPr>
        <w:commentReference w:id="83"/>
      </w:r>
      <w:r w:rsidR="00BA0056" w:rsidRPr="0071524A">
        <w:rPr>
          <w:rFonts w:ascii="Times New Roman" w:hAnsi="Times New Roman" w:cs="Times New Roman"/>
          <w:b/>
          <w:bCs/>
          <w:szCs w:val="21"/>
        </w:rPr>
        <w:t>small-sample augmentation based on GAN</w:t>
      </w:r>
      <w:r w:rsidR="00637E6A" w:rsidRPr="0071524A">
        <w:rPr>
          <w:rFonts w:ascii="Times New Roman" w:hAnsi="Times New Roman" w:cs="Times New Roman"/>
          <w:b/>
          <w:bCs/>
          <w:szCs w:val="21"/>
        </w:rPr>
        <w:t xml:space="preserve"> </w:t>
      </w:r>
      <w:del w:id="84" w:author="dpjhn" w:date="2023-11-04T10:44:00Z">
        <w:r w:rsidR="00637E6A" w:rsidRPr="0071524A" w:rsidDel="007B61F5">
          <w:rPr>
            <w:rFonts w:ascii="Times New Roman" w:hAnsi="Times New Roman" w:cs="Times New Roman"/>
            <w:b/>
            <w:bCs/>
            <w:szCs w:val="21"/>
          </w:rPr>
          <w:delText>(</w:delText>
        </w:r>
        <w:r w:rsidR="00641A3A" w:rsidRPr="0071524A" w:rsidDel="007B61F5">
          <w:rPr>
            <w:rFonts w:ascii="Times New Roman" w:hAnsi="Times New Roman" w:cs="Times New Roman"/>
            <w:b/>
            <w:bCs/>
            <w:szCs w:val="21"/>
          </w:rPr>
          <w:delText>Deep learning Architecture for data augmentation</w:delText>
        </w:r>
        <w:r w:rsidR="00637E6A" w:rsidRPr="0071524A" w:rsidDel="007B61F5">
          <w:rPr>
            <w:rFonts w:ascii="Times New Roman" w:hAnsi="Times New Roman" w:cs="Times New Roman"/>
            <w:b/>
            <w:bCs/>
            <w:szCs w:val="21"/>
          </w:rPr>
          <w:delText>)</w:delText>
        </w:r>
      </w:del>
    </w:p>
    <w:p w14:paraId="7C29703F" w14:textId="77777777" w:rsidR="00F34E56" w:rsidRDefault="00F34E56" w:rsidP="00F34E56">
      <w:pPr>
        <w:rPr>
          <w:ins w:id="85" w:author="dpjhn" w:date="2023-11-04T16:46:00Z"/>
          <w:rFonts w:ascii="Times New Roman" w:hAnsi="Times New Roman" w:cs="Times New Roman"/>
          <w:b/>
          <w:bCs/>
          <w:szCs w:val="21"/>
        </w:rPr>
      </w:pPr>
      <w:ins w:id="86" w:author="dpjhn" w:date="2023-11-04T16:46:00Z">
        <w:r>
          <w:rPr>
            <w:rFonts w:ascii="Times New Roman" w:hAnsi="Times New Roman" w:cs="Times New Roman" w:hint="eastAsia"/>
            <w:b/>
            <w:bCs/>
            <w:szCs w:val="21"/>
          </w:rPr>
          <w:t>参照</w:t>
        </w:r>
        <w:r>
          <w:rPr>
            <w:rFonts w:ascii="Times New Roman" w:hAnsi="Times New Roman" w:cs="Times New Roman"/>
            <w:b/>
            <w:bCs/>
            <w:szCs w:val="21"/>
          </w:rPr>
          <w:fldChar w:fldCharType="begin"/>
        </w:r>
        <w:r>
          <w:rPr>
            <w:rFonts w:ascii="Times New Roman" w:hAnsi="Times New Roman" w:cs="Times New Roman"/>
            <w:b/>
            <w:bCs/>
            <w:szCs w:val="21"/>
          </w:rPr>
          <w:instrText>HYPERLINK "</w:instrText>
        </w:r>
        <w:r w:rsidRPr="001B6FE7">
          <w:rPr>
            <w:rFonts w:ascii="Times New Roman" w:hAnsi="Times New Roman" w:cs="Times New Roman"/>
            <w:b/>
            <w:bCs/>
            <w:szCs w:val="21"/>
          </w:rPr>
          <w:instrText>https://ieeexplore.ieee.org/abstract/document/9130768?casa_token=3dEbyEzWsUwAAAAA:VT21szdjU8O3kSvVRINQl9v_EBz4N7glmPI5zuA3DmzoXE3hw9x0qqfECDeNiCDFcm1zl2Na</w:instrText>
        </w:r>
        <w:r>
          <w:rPr>
            <w:rFonts w:ascii="Times New Roman" w:hAnsi="Times New Roman" w:cs="Times New Roman"/>
            <w:b/>
            <w:bCs/>
            <w:szCs w:val="21"/>
          </w:rPr>
          <w:instrText>"</w:instrText>
        </w:r>
        <w:r>
          <w:rPr>
            <w:rFonts w:ascii="Times New Roman" w:hAnsi="Times New Roman" w:cs="Times New Roman"/>
            <w:b/>
            <w:bCs/>
            <w:szCs w:val="21"/>
          </w:rPr>
          <w:fldChar w:fldCharType="separate"/>
        </w:r>
        <w:r w:rsidRPr="00AE04A1">
          <w:rPr>
            <w:rStyle w:val="Hyperlink"/>
            <w:rFonts w:ascii="Times New Roman" w:hAnsi="Times New Roman" w:cs="Times New Roman"/>
            <w:b/>
            <w:bCs/>
            <w:szCs w:val="21"/>
          </w:rPr>
          <w:t>https://ieeexplore.ieee.org/abstract/document/9130768?casa_token=3dEbyEzWsUwAAAAA:VT21szdjU8O3kSvVRINQl9v_EBz4N7glmPI5zuA3DmzoXE3hw9x0qqfECDeNiCDFcm1zl2Na</w:t>
        </w:r>
        <w:r>
          <w:rPr>
            <w:rFonts w:ascii="Times New Roman" w:hAnsi="Times New Roman" w:cs="Times New Roman"/>
            <w:b/>
            <w:bCs/>
            <w:szCs w:val="21"/>
          </w:rPr>
          <w:fldChar w:fldCharType="end"/>
        </w:r>
      </w:ins>
    </w:p>
    <w:p w14:paraId="34128552" w14:textId="1E47712B" w:rsidR="00F34E56" w:rsidRDefault="00F34E56" w:rsidP="00F34E56">
      <w:pPr>
        <w:rPr>
          <w:ins w:id="87" w:author="dpjhn" w:date="2023-11-04T16:53:00Z"/>
          <w:rFonts w:ascii="Times New Roman" w:hAnsi="Times New Roman" w:cs="Times New Roman"/>
          <w:b/>
          <w:bCs/>
          <w:szCs w:val="21"/>
        </w:rPr>
      </w:pPr>
      <w:ins w:id="88" w:author="dpjhn" w:date="2023-11-04T16:53:00Z">
        <w:r w:rsidRPr="00F34E56">
          <w:rPr>
            <w:rFonts w:ascii="Times New Roman" w:hAnsi="Times New Roman" w:cs="Times New Roman"/>
            <w:b/>
            <w:bCs/>
            <w:szCs w:val="21"/>
          </w:rPr>
          <w:lastRenderedPageBreak/>
          <w:t>https://www.sciencedirect.com/science/article/pii/S0957417420305200?casa_token=bMkNt5l0ykcAAAAA:JlMikYRHQWJl04eBfByZhG-3s86igtvZhcEk_s_X7Q2S-F_ufV7uRl6ePIML43LGBRIEkyR5Rw</w:t>
        </w:r>
      </w:ins>
    </w:p>
    <w:p w14:paraId="5CC40896" w14:textId="11B6BBA6" w:rsidR="00F34E56" w:rsidRPr="0071524A" w:rsidRDefault="00F34E56" w:rsidP="00F34E56">
      <w:pPr>
        <w:rPr>
          <w:ins w:id="89" w:author="dpjhn" w:date="2023-11-04T16:46:00Z"/>
          <w:rFonts w:ascii="Times New Roman" w:hAnsi="Times New Roman" w:cs="Times New Roman" w:hint="eastAsia"/>
          <w:b/>
          <w:bCs/>
          <w:szCs w:val="21"/>
        </w:rPr>
      </w:pPr>
      <w:ins w:id="90" w:author="dpjhn" w:date="2023-11-04T16:46:00Z">
        <w:r>
          <w:rPr>
            <w:rFonts w:ascii="Times New Roman" w:hAnsi="Times New Roman" w:cs="Times New Roman" w:hint="eastAsia"/>
            <w:b/>
            <w:bCs/>
            <w:szCs w:val="21"/>
          </w:rPr>
          <w:t>这</w:t>
        </w:r>
      </w:ins>
      <w:ins w:id="91" w:author="dpjhn" w:date="2023-11-04T16:53:00Z">
        <w:r>
          <w:rPr>
            <w:rFonts w:ascii="Times New Roman" w:hAnsi="Times New Roman" w:cs="Times New Roman" w:hint="eastAsia"/>
            <w:b/>
            <w:bCs/>
            <w:szCs w:val="21"/>
          </w:rPr>
          <w:t>两</w:t>
        </w:r>
      </w:ins>
      <w:ins w:id="92" w:author="dpjhn" w:date="2023-11-04T16:46:00Z">
        <w:r>
          <w:rPr>
            <w:rFonts w:ascii="Times New Roman" w:hAnsi="Times New Roman" w:cs="Times New Roman" w:hint="eastAsia"/>
            <w:b/>
            <w:bCs/>
            <w:szCs w:val="21"/>
          </w:rPr>
          <w:t>篇文章描述你的</w:t>
        </w:r>
        <w:r>
          <w:rPr>
            <w:rFonts w:ascii="Times New Roman" w:hAnsi="Times New Roman" w:cs="Times New Roman" w:hint="eastAsia"/>
            <w:b/>
            <w:bCs/>
            <w:szCs w:val="21"/>
          </w:rPr>
          <w:t>WGAN</w:t>
        </w:r>
      </w:ins>
    </w:p>
    <w:p w14:paraId="1B2C05B9" w14:textId="6DC664F2" w:rsidR="001B6FE7" w:rsidRPr="0071524A" w:rsidDel="00F34E56" w:rsidRDefault="001B6FE7" w:rsidP="00C95F96">
      <w:pPr>
        <w:rPr>
          <w:del w:id="93" w:author="dpjhn" w:date="2023-11-04T16:46:00Z"/>
          <w:rFonts w:ascii="Times New Roman" w:hAnsi="Times New Roman" w:cs="Times New Roman" w:hint="eastAsia"/>
          <w:b/>
          <w:bCs/>
          <w:szCs w:val="21"/>
        </w:rPr>
      </w:pPr>
    </w:p>
    <w:p w14:paraId="41E76DE6" w14:textId="6E47E1F1" w:rsidR="00247409" w:rsidRPr="00247409" w:rsidRDefault="00247409" w:rsidP="00247409">
      <w:pPr>
        <w:ind w:firstLine="420"/>
        <w:rPr>
          <w:rFonts w:ascii="Times New Roman" w:hAnsi="Times New Roman" w:cs="Times New Roman"/>
        </w:rPr>
      </w:pPr>
      <w:r w:rsidRPr="00247409">
        <w:rPr>
          <w:rFonts w:ascii="Times New Roman" w:hAnsi="Times New Roman" w:cs="Times New Roman"/>
        </w:rPr>
        <w:t xml:space="preserve">WGAN-GP, an acronym for Wasserstein Generative Adversarial Network with Gradient Penalty, represents an improved iteration of Wasserstein GAN. Initially introduced in 2017 by Martin </w:t>
      </w:r>
      <w:proofErr w:type="spellStart"/>
      <w:r w:rsidRPr="00247409">
        <w:rPr>
          <w:rFonts w:ascii="Times New Roman" w:hAnsi="Times New Roman" w:cs="Times New Roman"/>
        </w:rPr>
        <w:t>Arjovsky</w:t>
      </w:r>
      <w:proofErr w:type="spellEnd"/>
      <w:r w:rsidRPr="00247409">
        <w:rPr>
          <w:rFonts w:ascii="Times New Roman" w:hAnsi="Times New Roman" w:cs="Times New Roman"/>
        </w:rPr>
        <w:t xml:space="preserve">, Soumith Chintala, and Léon </w:t>
      </w:r>
      <w:proofErr w:type="spellStart"/>
      <w:r w:rsidRPr="00247409">
        <w:rPr>
          <w:rFonts w:ascii="Times New Roman" w:hAnsi="Times New Roman" w:cs="Times New Roman"/>
        </w:rPr>
        <w:t>Bottou</w:t>
      </w:r>
      <w:proofErr w:type="spellEnd"/>
      <w:r w:rsidRPr="00247409">
        <w:rPr>
          <w:rFonts w:ascii="Times New Roman" w:hAnsi="Times New Roman" w:cs="Times New Roman"/>
        </w:rPr>
        <w:t>, WGAN-GP's fundamental concept extends from Wasserstein GAN and substitutes the weight clipping of the original WGAN with a gradient penalty integrated into the loss function. This modification tackles potential problems associated with weight clipping.</w:t>
      </w:r>
    </w:p>
    <w:p w14:paraId="6D5AC38D" w14:textId="56B3BC8E" w:rsidR="00247409" w:rsidRPr="00247409" w:rsidRDefault="00247409" w:rsidP="00247409">
      <w:pPr>
        <w:ind w:firstLine="420"/>
        <w:rPr>
          <w:rFonts w:ascii="Times New Roman" w:hAnsi="Times New Roman" w:cs="Times New Roman"/>
        </w:rPr>
      </w:pPr>
      <w:r w:rsidRPr="00247409">
        <w:rPr>
          <w:rFonts w:ascii="Times New Roman" w:hAnsi="Times New Roman" w:cs="Times New Roman"/>
        </w:rPr>
        <w:t>By incorporating this gradient penalty technique, the training of the discriminator gains stability, circumventing potential drawbacks associated with weight clipping. Precisely, this penalty enforces gradual adjustments in the discriminator's output throughout the data distribution encompassing real and generated samples, mitigating excessively sharp gradient transitions. The intensity of this penalty is regulated by a parameter referred to as the penalty coefficient, requiring calibration during training to achieve a performance equilibrium between the generator and discriminator.</w:t>
      </w:r>
    </w:p>
    <w:p w14:paraId="13B2197A" w14:textId="77777777" w:rsidR="00247409" w:rsidRDefault="00247409" w:rsidP="00247409">
      <w:pPr>
        <w:ind w:firstLine="420"/>
        <w:rPr>
          <w:rFonts w:ascii="Times New Roman" w:hAnsi="Times New Roman" w:cs="Times New Roman"/>
        </w:rPr>
      </w:pPr>
      <w:r w:rsidRPr="00247409">
        <w:rPr>
          <w:rFonts w:ascii="Times New Roman" w:hAnsi="Times New Roman" w:cs="Times New Roman"/>
        </w:rPr>
        <w:t>WGAN-GP's loss function consists of two elements: one related to Wasserstein distance and the other associated with the gradient penalty. Collectively, these constituents constitute the discriminator's loss function. Through the incorporation of gradient penalty, WGAN-GP adeptly addresses potential challenges inherent in conventional WGAN configurations. This achievement positions it as a notable progression in the realm of generative adversarial networks.</w:t>
      </w:r>
    </w:p>
    <w:p w14:paraId="406B56BF" w14:textId="3CDE122B" w:rsidR="00C95F96" w:rsidRPr="00C30F8B" w:rsidRDefault="00C95F96" w:rsidP="00247409">
      <w:pPr>
        <w:ind w:firstLine="420"/>
        <w:rPr>
          <w:rFonts w:ascii="Times New Roman" w:hAnsi="Times New Roman" w:cs="Times New Roman"/>
        </w:rPr>
      </w:pPr>
      <w:r w:rsidRPr="00C30F8B">
        <w:rPr>
          <w:rFonts w:ascii="Times New Roman" w:hAnsi="Times New Roman" w:cs="Times New Roman"/>
        </w:rPr>
        <w:t xml:space="preserve">We trained a </w:t>
      </w:r>
      <w:r w:rsidR="004477F8">
        <w:rPr>
          <w:rFonts w:ascii="Times New Roman" w:hAnsi="Times New Roman" w:cs="Times New Roman"/>
        </w:rPr>
        <w:t xml:space="preserve">WGAN-GP </w:t>
      </w:r>
      <w:r w:rsidRPr="00C30F8B">
        <w:rPr>
          <w:rFonts w:ascii="Times New Roman" w:hAnsi="Times New Roman" w:cs="Times New Roman"/>
        </w:rPr>
        <w:t xml:space="preserve">to match the distribution of positive samples in the training set. The GAN's generator was used to oversample the minority set. To achieve the optimal fit for the distribution of positive samples, </w:t>
      </w:r>
      <w:r w:rsidR="005D6927">
        <w:rPr>
          <w:rFonts w:ascii="Times New Roman" w:hAnsi="Times New Roman" w:cs="Times New Roman"/>
        </w:rPr>
        <w:t>73</w:t>
      </w:r>
      <w:r w:rsidRPr="00C30F8B">
        <w:rPr>
          <w:rFonts w:ascii="Times New Roman" w:hAnsi="Times New Roman" w:cs="Times New Roman"/>
        </w:rPr>
        <w:t xml:space="preserve"> positive samples were used during GAN training. Recognizing the instability of GAN training, we introduced the early-stopping parameter STOPTHRESHOLD. We used SVM to conduct a classifier two-sample test (CTST) at the end of each epoch. The accuracy of SVM's cross-validation served as the outcome of CTST. Models with a difference from 0.5, as indicated by CTST results, lower than the STOPTHRESHOLD, were saved.</w:t>
      </w:r>
    </w:p>
    <w:p w14:paraId="638445A2" w14:textId="0C92F37E" w:rsidR="00C95F96" w:rsidRPr="00B5329A" w:rsidRDefault="00C95F96" w:rsidP="00B5329A">
      <w:pPr>
        <w:ind w:firstLine="420"/>
        <w:rPr>
          <w:rFonts w:ascii="Times New Roman" w:hAnsi="Times New Roman" w:cs="Times New Roman"/>
        </w:rPr>
      </w:pPr>
      <w:r w:rsidRPr="00C30F8B">
        <w:rPr>
          <w:rFonts w:ascii="Times New Roman" w:hAnsi="Times New Roman" w:cs="Times New Roman"/>
        </w:rPr>
        <w:t xml:space="preserve">After training the generator, we performed an additional CTST on all the retained generators. Each generator produced synthetic samples equivalent to 20% of the positive sample count, and the CTST experiment was conducted using SVM. CTST was repeated </w:t>
      </w:r>
      <w:r w:rsidR="00203BF3">
        <w:rPr>
          <w:rFonts w:ascii="Times New Roman" w:hAnsi="Times New Roman" w:cs="Times New Roman" w:hint="eastAsia"/>
        </w:rPr>
        <w:t>multiple</w:t>
      </w:r>
      <w:r w:rsidRPr="00C30F8B">
        <w:rPr>
          <w:rFonts w:ascii="Times New Roman" w:hAnsi="Times New Roman" w:cs="Times New Roman"/>
        </w:rPr>
        <w:t xml:space="preserve"> times on each generator. Generators with an average CTST result closest to 0.5 were chosen and employed for a similar oversampling training approach as SMOTE</w:t>
      </w:r>
      <w:r w:rsidRPr="00190949">
        <w:rPr>
          <w:rFonts w:ascii="Times New Roman" w:hAnsi="Times New Roman" w:cs="Times New Roman"/>
        </w:rPr>
        <w:t>.</w:t>
      </w:r>
      <w:r>
        <w:rPr>
          <w:rFonts w:ascii="Times New Roman" w:hAnsi="Times New Roman" w:cs="Times New Roman"/>
        </w:rPr>
        <w:t xml:space="preserve"> </w:t>
      </w:r>
    </w:p>
    <w:p w14:paraId="7F8CAF35" w14:textId="12C061FB" w:rsidR="00175565" w:rsidRPr="0071524A" w:rsidRDefault="008030B5" w:rsidP="00B93945">
      <w:pPr>
        <w:rPr>
          <w:rFonts w:ascii="Times New Roman" w:hAnsi="Times New Roman" w:cs="Times New Roman"/>
          <w:b/>
          <w:bCs/>
          <w:szCs w:val="21"/>
        </w:rPr>
      </w:pPr>
      <w:ins w:id="94" w:author="dpjhn" w:date="2023-11-04T17:00:00Z">
        <w:r>
          <w:rPr>
            <w:rFonts w:ascii="Times New Roman" w:hAnsi="Times New Roman" w:cs="Times New Roman"/>
            <w:b/>
            <w:bCs/>
            <w:szCs w:val="21"/>
          </w:rPr>
          <w:t>2.</w:t>
        </w:r>
      </w:ins>
      <w:r w:rsidR="00175565" w:rsidRPr="0071524A">
        <w:rPr>
          <w:rFonts w:ascii="Times New Roman" w:hAnsi="Times New Roman" w:cs="Times New Roman"/>
          <w:b/>
          <w:bCs/>
          <w:szCs w:val="21"/>
        </w:rPr>
        <w:t xml:space="preserve">4. </w:t>
      </w:r>
      <w:r w:rsidR="003C002F" w:rsidRPr="0071524A">
        <w:rPr>
          <w:rFonts w:ascii="Times New Roman" w:hAnsi="Times New Roman" w:cs="Times New Roman"/>
          <w:b/>
          <w:bCs/>
          <w:szCs w:val="21"/>
        </w:rPr>
        <w:t>Prediction models</w:t>
      </w:r>
    </w:p>
    <w:p w14:paraId="7C18FA3A" w14:textId="396235AF" w:rsidR="007F1A9E" w:rsidRDefault="007F1A9E" w:rsidP="00B93945">
      <w:pPr>
        <w:rPr>
          <w:ins w:id="95" w:author="dpjhn" w:date="2023-11-04T17:03:00Z"/>
          <w:rFonts w:ascii="Times New Roman" w:hAnsi="Times New Roman" w:cs="Times New Roman"/>
          <w:b/>
          <w:bCs/>
          <w:szCs w:val="21"/>
        </w:rPr>
      </w:pPr>
      <w:del w:id="96" w:author="dpjhn" w:date="2023-11-04T17:00:00Z">
        <w:r w:rsidRPr="0071524A" w:rsidDel="008030B5">
          <w:rPr>
            <w:rFonts w:ascii="Times New Roman" w:hAnsi="Times New Roman" w:cs="Times New Roman" w:hint="eastAsia"/>
            <w:b/>
            <w:bCs/>
            <w:szCs w:val="21"/>
          </w:rPr>
          <w:delText>?</w:delText>
        </w:r>
      </w:del>
      <w:ins w:id="97" w:author="dpjhn" w:date="2023-11-04T17:03:00Z">
        <w:r w:rsidR="008030B5">
          <w:rPr>
            <w:rFonts w:ascii="Times New Roman" w:hAnsi="Times New Roman" w:cs="Times New Roman" w:hint="eastAsia"/>
            <w:b/>
            <w:bCs/>
            <w:szCs w:val="21"/>
          </w:rPr>
          <w:t>是否可以用什么</w:t>
        </w:r>
        <w:r w:rsidR="008030B5">
          <w:rPr>
            <w:rFonts w:ascii="Times New Roman" w:hAnsi="Times New Roman" w:cs="Times New Roman" w:hint="eastAsia"/>
            <w:b/>
            <w:bCs/>
            <w:szCs w:val="21"/>
          </w:rPr>
          <w:t>deep</w:t>
        </w:r>
        <w:r w:rsidR="008030B5">
          <w:rPr>
            <w:rFonts w:ascii="Times New Roman" w:hAnsi="Times New Roman" w:cs="Times New Roman"/>
            <w:b/>
            <w:bCs/>
            <w:szCs w:val="21"/>
          </w:rPr>
          <w:t xml:space="preserve"> </w:t>
        </w:r>
        <w:r w:rsidR="008030B5">
          <w:rPr>
            <w:rFonts w:ascii="Times New Roman" w:hAnsi="Times New Roman" w:cs="Times New Roman" w:hint="eastAsia"/>
            <w:b/>
            <w:bCs/>
            <w:szCs w:val="21"/>
          </w:rPr>
          <w:t>learning</w:t>
        </w:r>
        <w:r w:rsidR="008030B5">
          <w:rPr>
            <w:rFonts w:ascii="Times New Roman" w:hAnsi="Times New Roman" w:cs="Times New Roman"/>
            <w:b/>
            <w:bCs/>
            <w:szCs w:val="21"/>
          </w:rPr>
          <w:t xml:space="preserve"> </w:t>
        </w:r>
        <w:r w:rsidR="008030B5">
          <w:rPr>
            <w:rFonts w:ascii="Times New Roman" w:hAnsi="Times New Roman" w:cs="Times New Roman" w:hint="eastAsia"/>
            <w:b/>
            <w:bCs/>
            <w:szCs w:val="21"/>
          </w:rPr>
          <w:t>model</w:t>
        </w:r>
        <w:r w:rsidR="008030B5">
          <w:rPr>
            <w:rFonts w:ascii="Times New Roman" w:hAnsi="Times New Roman" w:cs="Times New Roman" w:hint="eastAsia"/>
            <w:b/>
            <w:bCs/>
            <w:szCs w:val="21"/>
          </w:rPr>
          <w:t>能得到不错的结果，</w:t>
        </w:r>
        <w:r w:rsidR="008030B5">
          <w:rPr>
            <w:rFonts w:ascii="Times New Roman" w:hAnsi="Times New Roman" w:cs="Times New Roman" w:hint="eastAsia"/>
            <w:b/>
            <w:bCs/>
            <w:szCs w:val="21"/>
          </w:rPr>
          <w:t>MLP</w:t>
        </w:r>
        <w:r w:rsidR="008030B5">
          <w:rPr>
            <w:rFonts w:ascii="Times New Roman" w:hAnsi="Times New Roman" w:cs="Times New Roman" w:hint="eastAsia"/>
            <w:b/>
            <w:bCs/>
            <w:szCs w:val="21"/>
          </w:rPr>
          <w:t>的结果如何？（注意调参）</w:t>
        </w:r>
      </w:ins>
    </w:p>
    <w:p w14:paraId="5CAB95AE" w14:textId="28BC11C9" w:rsidR="008030B5" w:rsidRDefault="008030B5" w:rsidP="008030B5">
      <w:pPr>
        <w:rPr>
          <w:ins w:id="98" w:author="dpjhn" w:date="2023-11-04T17:07:00Z"/>
          <w:rFonts w:ascii="Times New Roman" w:hAnsi="Times New Roman" w:cs="Times New Roman"/>
          <w:b/>
          <w:bCs/>
          <w:szCs w:val="21"/>
        </w:rPr>
      </w:pPr>
      <w:ins w:id="99" w:author="dpjhn" w:date="2023-11-04T17:03:00Z">
        <w:r>
          <w:rPr>
            <w:rFonts w:ascii="Times New Roman" w:hAnsi="Times New Roman" w:cs="Times New Roman" w:hint="eastAsia"/>
            <w:b/>
            <w:bCs/>
            <w:szCs w:val="21"/>
          </w:rPr>
          <w:t>参考</w:t>
        </w:r>
      </w:ins>
      <w:ins w:id="100" w:author="dpjhn" w:date="2023-11-04T17:04:00Z">
        <w:r w:rsidRPr="008030B5">
          <w:rPr>
            <w:rFonts w:ascii="Times New Roman" w:hAnsi="Times New Roman" w:cs="Times New Roman"/>
            <w:b/>
            <w:bCs/>
            <w:szCs w:val="21"/>
          </w:rPr>
          <w:t xml:space="preserve">R-WGAN-Based </w:t>
        </w:r>
        <w:proofErr w:type="spellStart"/>
        <w:r w:rsidRPr="008030B5">
          <w:rPr>
            <w:rFonts w:ascii="Times New Roman" w:hAnsi="Times New Roman" w:cs="Times New Roman"/>
            <w:b/>
            <w:bCs/>
            <w:szCs w:val="21"/>
          </w:rPr>
          <w:t>Multitimescale</w:t>
        </w:r>
        <w:proofErr w:type="spellEnd"/>
        <w:r w:rsidRPr="008030B5">
          <w:rPr>
            <w:rFonts w:ascii="Times New Roman" w:hAnsi="Times New Roman" w:cs="Times New Roman"/>
            <w:b/>
            <w:bCs/>
            <w:szCs w:val="21"/>
          </w:rPr>
          <w:t xml:space="preserve"> Enhancement</w:t>
        </w:r>
      </w:ins>
      <w:ins w:id="101" w:author="dpjhn" w:date="2023-11-04T17:05:00Z">
        <w:r>
          <w:rPr>
            <w:rFonts w:ascii="Times New Roman" w:hAnsi="Times New Roman" w:cs="Times New Roman"/>
            <w:b/>
            <w:bCs/>
            <w:szCs w:val="21"/>
          </w:rPr>
          <w:t xml:space="preserve"> </w:t>
        </w:r>
      </w:ins>
      <w:ins w:id="102" w:author="dpjhn" w:date="2023-11-04T17:04:00Z">
        <w:r w:rsidRPr="008030B5">
          <w:rPr>
            <w:rFonts w:ascii="Times New Roman" w:hAnsi="Times New Roman" w:cs="Times New Roman"/>
            <w:b/>
            <w:bCs/>
            <w:szCs w:val="21"/>
          </w:rPr>
          <w:t>Method for Predicting f-</w:t>
        </w:r>
        <w:proofErr w:type="spellStart"/>
        <w:r w:rsidRPr="008030B5">
          <w:rPr>
            <w:rFonts w:ascii="Times New Roman" w:hAnsi="Times New Roman" w:cs="Times New Roman"/>
            <w:b/>
            <w:bCs/>
            <w:szCs w:val="21"/>
          </w:rPr>
          <w:t>CaO</w:t>
        </w:r>
        <w:proofErr w:type="spellEnd"/>
        <w:r w:rsidRPr="008030B5">
          <w:rPr>
            <w:rFonts w:ascii="Times New Roman" w:hAnsi="Times New Roman" w:cs="Times New Roman"/>
            <w:b/>
            <w:bCs/>
            <w:szCs w:val="21"/>
          </w:rPr>
          <w:t xml:space="preserve"> Cement Clinker</w:t>
        </w:r>
      </w:ins>
      <w:ins w:id="103" w:author="dpjhn" w:date="2023-11-04T17:05:00Z">
        <w:r>
          <w:rPr>
            <w:rFonts w:ascii="Times New Roman" w:hAnsi="Times New Roman" w:cs="Times New Roman" w:hint="eastAsia"/>
            <w:b/>
            <w:bCs/>
            <w:szCs w:val="21"/>
          </w:rPr>
          <w:t>的</w:t>
        </w:r>
      </w:ins>
      <w:ins w:id="104" w:author="dpjhn" w:date="2023-11-04T17:07:00Z">
        <w:r>
          <w:rPr>
            <w:rFonts w:ascii="Times New Roman" w:hAnsi="Times New Roman" w:cs="Times New Roman"/>
            <w:b/>
            <w:bCs/>
            <w:szCs w:val="21"/>
          </w:rPr>
          <w:t>”D. Regression Prediction Networks (R)”</w:t>
        </w:r>
      </w:ins>
    </w:p>
    <w:p w14:paraId="4F04DDAA" w14:textId="3006D006" w:rsidR="008030B5" w:rsidRDefault="008030B5" w:rsidP="008030B5">
      <w:pPr>
        <w:rPr>
          <w:ins w:id="105" w:author="dpjhn" w:date="2023-11-04T17:08:00Z"/>
          <w:rFonts w:ascii="Times New Roman" w:hAnsi="Times New Roman" w:cs="Times New Roman"/>
          <w:b/>
          <w:bCs/>
          <w:szCs w:val="21"/>
        </w:rPr>
      </w:pPr>
      <w:ins w:id="106" w:author="dpjhn" w:date="2023-11-04T17:07:00Z">
        <w:r>
          <w:rPr>
            <w:rFonts w:ascii="Times New Roman" w:hAnsi="Times New Roman" w:cs="Times New Roman" w:hint="eastAsia"/>
            <w:b/>
            <w:bCs/>
            <w:szCs w:val="21"/>
          </w:rPr>
          <w:t>参考</w:t>
        </w:r>
        <w:r w:rsidRPr="008030B5">
          <w:rPr>
            <w:rFonts w:ascii="Times New Roman" w:hAnsi="Times New Roman" w:cs="Times New Roman"/>
            <w:b/>
            <w:bCs/>
            <w:szCs w:val="21"/>
          </w:rPr>
          <w:t>SSP-WGAN-Based Data Enhancement and</w:t>
        </w:r>
        <w:r>
          <w:rPr>
            <w:rFonts w:ascii="Times New Roman" w:hAnsi="Times New Roman" w:cs="Times New Roman"/>
            <w:b/>
            <w:bCs/>
            <w:szCs w:val="21"/>
          </w:rPr>
          <w:t xml:space="preserve"> </w:t>
        </w:r>
        <w:r w:rsidRPr="008030B5">
          <w:rPr>
            <w:rFonts w:ascii="Times New Roman" w:hAnsi="Times New Roman" w:cs="Times New Roman"/>
            <w:b/>
            <w:bCs/>
            <w:szCs w:val="21"/>
          </w:rPr>
          <w:t>Prediction Method for Cement Clinker f-</w:t>
        </w:r>
        <w:proofErr w:type="spellStart"/>
        <w:r w:rsidRPr="008030B5">
          <w:rPr>
            <w:rFonts w:ascii="Times New Roman" w:hAnsi="Times New Roman" w:cs="Times New Roman"/>
            <w:b/>
            <w:bCs/>
            <w:szCs w:val="21"/>
          </w:rPr>
          <w:t>CaO</w:t>
        </w:r>
        <w:proofErr w:type="spellEnd"/>
        <w:r>
          <w:rPr>
            <w:rFonts w:ascii="Times New Roman" w:hAnsi="Times New Roman" w:cs="Times New Roman" w:hint="eastAsia"/>
            <w:b/>
            <w:bCs/>
            <w:szCs w:val="21"/>
          </w:rPr>
          <w:t>的</w:t>
        </w:r>
      </w:ins>
      <w:ins w:id="107" w:author="dpjhn" w:date="2023-11-04T17:08:00Z">
        <w:r>
          <w:rPr>
            <w:rFonts w:ascii="Times New Roman" w:hAnsi="Times New Roman" w:cs="Times New Roman" w:hint="eastAsia"/>
            <w:b/>
            <w:bCs/>
            <w:szCs w:val="21"/>
          </w:rPr>
          <w:t>“</w:t>
        </w:r>
        <w:r w:rsidRPr="008030B5">
          <w:rPr>
            <w:rFonts w:ascii="Times New Roman" w:hAnsi="Times New Roman" w:cs="Times New Roman"/>
            <w:b/>
            <w:bCs/>
            <w:szCs w:val="21"/>
          </w:rPr>
          <w:t>C. Prediction Network</w:t>
        </w:r>
        <w:r>
          <w:rPr>
            <w:rFonts w:ascii="Times New Roman" w:hAnsi="Times New Roman" w:cs="Times New Roman" w:hint="eastAsia"/>
            <w:b/>
            <w:bCs/>
            <w:szCs w:val="21"/>
          </w:rPr>
          <w:t>”</w:t>
        </w:r>
      </w:ins>
    </w:p>
    <w:p w14:paraId="28C16805" w14:textId="10E73522" w:rsidR="008030B5" w:rsidRDefault="008030B5" w:rsidP="008030B5">
      <w:pPr>
        <w:rPr>
          <w:ins w:id="108" w:author="dpjhn" w:date="2023-11-04T17:00:00Z"/>
          <w:rFonts w:ascii="Times New Roman" w:hAnsi="Times New Roman" w:cs="Times New Roman" w:hint="eastAsia"/>
          <w:b/>
          <w:bCs/>
          <w:szCs w:val="21"/>
        </w:rPr>
      </w:pPr>
      <w:ins w:id="109" w:author="dpjhn" w:date="2023-11-04T17:08:00Z">
        <w:r>
          <w:rPr>
            <w:rFonts w:ascii="Times New Roman" w:hAnsi="Times New Roman" w:cs="Times New Roman" w:hint="eastAsia"/>
            <w:b/>
            <w:bCs/>
            <w:szCs w:val="21"/>
          </w:rPr>
          <w:t>上面这篇文章的预测部分用的简单的</w:t>
        </w:r>
        <w:r>
          <w:rPr>
            <w:rFonts w:ascii="Times New Roman" w:hAnsi="Times New Roman" w:cs="Times New Roman" w:hint="eastAsia"/>
            <w:b/>
            <w:bCs/>
            <w:szCs w:val="21"/>
          </w:rPr>
          <w:t>DNN</w:t>
        </w:r>
        <w:r>
          <w:rPr>
            <w:rFonts w:ascii="Times New Roman" w:hAnsi="Times New Roman" w:cs="Times New Roman" w:hint="eastAsia"/>
            <w:b/>
            <w:bCs/>
            <w:szCs w:val="21"/>
          </w:rPr>
          <w:t>或者拼两个，你用类似的方法做</w:t>
        </w:r>
      </w:ins>
      <w:ins w:id="110" w:author="dpjhn" w:date="2023-11-04T17:09:00Z">
        <w:r>
          <w:rPr>
            <w:rFonts w:ascii="Times New Roman" w:hAnsi="Times New Roman" w:cs="Times New Roman" w:hint="eastAsia"/>
            <w:b/>
            <w:bCs/>
            <w:szCs w:val="21"/>
          </w:rPr>
          <w:t>classifier</w:t>
        </w:r>
      </w:ins>
    </w:p>
    <w:p w14:paraId="5CA852E0" w14:textId="77777777" w:rsidR="008030B5" w:rsidRPr="0071524A" w:rsidRDefault="008030B5" w:rsidP="00B93945">
      <w:pPr>
        <w:rPr>
          <w:rFonts w:ascii="Times New Roman" w:hAnsi="Times New Roman" w:cs="Times New Roman"/>
          <w:b/>
          <w:bCs/>
          <w:szCs w:val="21"/>
        </w:rPr>
      </w:pPr>
    </w:p>
    <w:p w14:paraId="0A5A2030" w14:textId="617FD106" w:rsidR="00663C82" w:rsidRPr="0071524A" w:rsidRDefault="00B15E37" w:rsidP="00C95F96">
      <w:pPr>
        <w:rPr>
          <w:rFonts w:ascii="Times New Roman" w:hAnsi="Times New Roman" w:cs="Times New Roman"/>
          <w:szCs w:val="21"/>
        </w:rPr>
      </w:pPr>
      <w:ins w:id="111" w:author="dpjhn" w:date="2023-11-04T11:01:00Z">
        <w:r>
          <w:rPr>
            <w:rFonts w:ascii="Times New Roman" w:hAnsi="Times New Roman" w:cs="Times New Roman"/>
            <w:b/>
            <w:bCs/>
            <w:szCs w:val="21"/>
          </w:rPr>
          <w:t>2.</w:t>
        </w:r>
      </w:ins>
      <w:ins w:id="112" w:author="dpjhn" w:date="2023-11-04T10:49:00Z">
        <w:r w:rsidR="003B2C49">
          <w:rPr>
            <w:rFonts w:ascii="Times New Roman" w:hAnsi="Times New Roman" w:cs="Times New Roman"/>
            <w:b/>
            <w:bCs/>
            <w:szCs w:val="21"/>
          </w:rPr>
          <w:t>4</w:t>
        </w:r>
      </w:ins>
      <w:del w:id="113" w:author="dpjhn" w:date="2023-11-04T10:49:00Z">
        <w:r w:rsidR="003C002F" w:rsidRPr="0071524A" w:rsidDel="003B2C49">
          <w:rPr>
            <w:rFonts w:ascii="Times New Roman" w:hAnsi="Times New Roman" w:cs="Times New Roman"/>
            <w:b/>
            <w:bCs/>
            <w:szCs w:val="21"/>
          </w:rPr>
          <w:delText>5</w:delText>
        </w:r>
      </w:del>
      <w:r w:rsidR="003C002F" w:rsidRPr="0071524A">
        <w:rPr>
          <w:rFonts w:ascii="Times New Roman" w:hAnsi="Times New Roman" w:cs="Times New Roman"/>
          <w:b/>
          <w:bCs/>
          <w:szCs w:val="21"/>
        </w:rPr>
        <w:t>. Training and evaluation</w:t>
      </w:r>
      <w:r w:rsidR="00663C82" w:rsidRPr="0071524A">
        <w:rPr>
          <w:rFonts w:ascii="Times New Roman" w:hAnsi="Times New Roman" w:cs="Times New Roman"/>
          <w:szCs w:val="21"/>
        </w:rPr>
        <w:t xml:space="preserve"> </w:t>
      </w:r>
    </w:p>
    <w:p w14:paraId="24AF30FB" w14:textId="3A14E9CC" w:rsidR="000543FE" w:rsidRPr="000543FE" w:rsidRDefault="000543FE" w:rsidP="00552AC1">
      <w:pPr>
        <w:ind w:firstLine="420"/>
        <w:rPr>
          <w:rFonts w:ascii="Times New Roman" w:hAnsi="Times New Roman" w:cs="Times New Roman"/>
        </w:rPr>
      </w:pPr>
      <w:r w:rsidRPr="000543FE">
        <w:rPr>
          <w:rFonts w:ascii="Times New Roman" w:hAnsi="Times New Roman" w:cs="Times New Roman"/>
        </w:rPr>
        <w:lastRenderedPageBreak/>
        <w:t xml:space="preserve">We employed five machine-learning classifiers: SVM, GB, GNB, RF, and LR. These classifiers were trained on balanced data blocks. To select the best hyperparameters for SVM, GB, and RF, we conducted grid-search using a 3-fold cross-validation approach. </w:t>
      </w:r>
      <w:r w:rsidR="00916164">
        <w:rPr>
          <w:rFonts w:ascii="Times New Roman" w:hAnsi="Times New Roman" w:cs="Times New Roman"/>
        </w:rPr>
        <w:t>N</w:t>
      </w:r>
      <w:r w:rsidR="00916164">
        <w:rPr>
          <w:rFonts w:ascii="Times New Roman" w:hAnsi="Times New Roman" w:cs="Times New Roman" w:hint="eastAsia"/>
        </w:rPr>
        <w:t>one</w:t>
      </w:r>
      <w:r w:rsidR="00916164">
        <w:rPr>
          <w:rFonts w:ascii="Times New Roman" w:hAnsi="Times New Roman" w:cs="Times New Roman"/>
        </w:rPr>
        <w:t>-sample method (OSRATE = 1) was set as baseline.</w:t>
      </w:r>
    </w:p>
    <w:p w14:paraId="6D09CE5C" w14:textId="7232C6E4" w:rsidR="000543FE" w:rsidRPr="000543FE" w:rsidRDefault="000543FE" w:rsidP="000543FE">
      <w:pPr>
        <w:ind w:firstLine="420"/>
        <w:rPr>
          <w:rFonts w:ascii="Times New Roman" w:hAnsi="Times New Roman" w:cs="Times New Roman"/>
        </w:rPr>
      </w:pPr>
      <w:r w:rsidRPr="000543FE">
        <w:rPr>
          <w:rFonts w:ascii="Times New Roman" w:hAnsi="Times New Roman" w:cs="Times New Roman"/>
        </w:rPr>
        <w:t xml:space="preserve">For our GAN model, we opted for WGAN-GP and conducted </w:t>
      </w:r>
      <w:r w:rsidR="00F40371">
        <w:rPr>
          <w:rFonts w:ascii="Times New Roman" w:hAnsi="Times New Roman" w:cs="Times New Roman" w:hint="eastAsia"/>
        </w:rPr>
        <w:t>multiple</w:t>
      </w:r>
      <w:r w:rsidR="00F40371">
        <w:rPr>
          <w:rFonts w:ascii="Times New Roman" w:hAnsi="Times New Roman" w:cs="Times New Roman"/>
        </w:rPr>
        <w:t xml:space="preserve"> </w:t>
      </w:r>
      <w:r w:rsidRPr="000543FE">
        <w:rPr>
          <w:rFonts w:ascii="Times New Roman" w:hAnsi="Times New Roman" w:cs="Times New Roman"/>
        </w:rPr>
        <w:t xml:space="preserve">repetitions of CTST to identify the optimal generator. The parameters for SVM in CTST were kept at their default values, and the STOPTHRESHOLD was set to 0.02. To tailor the GAN for gene expression data, we enhanced its architecture by replacing CNNs with </w:t>
      </w:r>
      <w:proofErr w:type="gramStart"/>
      <w:r w:rsidRPr="000543FE">
        <w:rPr>
          <w:rFonts w:ascii="Times New Roman" w:hAnsi="Times New Roman" w:cs="Times New Roman"/>
        </w:rPr>
        <w:t>fully-connected</w:t>
      </w:r>
      <w:proofErr w:type="gramEnd"/>
      <w:r w:rsidRPr="000543FE">
        <w:rPr>
          <w:rFonts w:ascii="Times New Roman" w:hAnsi="Times New Roman" w:cs="Times New Roman"/>
        </w:rPr>
        <w:t xml:space="preserve"> layers in both the generator and discriminator. Each </w:t>
      </w:r>
      <w:proofErr w:type="gramStart"/>
      <w:r w:rsidRPr="000543FE">
        <w:rPr>
          <w:rFonts w:ascii="Times New Roman" w:hAnsi="Times New Roman" w:cs="Times New Roman"/>
        </w:rPr>
        <w:t>fully-connected</w:t>
      </w:r>
      <w:proofErr w:type="gramEnd"/>
      <w:r w:rsidRPr="000543FE">
        <w:rPr>
          <w:rFonts w:ascii="Times New Roman" w:hAnsi="Times New Roman" w:cs="Times New Roman"/>
        </w:rPr>
        <w:t xml:space="preserve"> layer was followed by a leaky </w:t>
      </w:r>
      <w:proofErr w:type="spellStart"/>
      <w:r w:rsidRPr="000543FE">
        <w:rPr>
          <w:rFonts w:ascii="Times New Roman" w:hAnsi="Times New Roman" w:cs="Times New Roman"/>
        </w:rPr>
        <w:t>ReLU</w:t>
      </w:r>
      <w:proofErr w:type="spellEnd"/>
      <w:r w:rsidRPr="000543FE">
        <w:rPr>
          <w:rFonts w:ascii="Times New Roman" w:hAnsi="Times New Roman" w:cs="Times New Roman"/>
        </w:rPr>
        <w:t xml:space="preserve"> activation function (with a negative slope of 0.2).</w:t>
      </w:r>
    </w:p>
    <w:p w14:paraId="76E96C9D" w14:textId="2D58867F" w:rsidR="000543FE" w:rsidRPr="000543FE" w:rsidRDefault="000543FE" w:rsidP="000543FE">
      <w:pPr>
        <w:ind w:firstLine="420"/>
        <w:rPr>
          <w:rFonts w:ascii="Times New Roman" w:hAnsi="Times New Roman" w:cs="Times New Roman"/>
        </w:rPr>
      </w:pPr>
      <w:r w:rsidRPr="000543FE">
        <w:rPr>
          <w:rFonts w:ascii="Times New Roman" w:hAnsi="Times New Roman" w:cs="Times New Roman"/>
        </w:rPr>
        <w:t xml:space="preserve">The discriminator comprised four fully connected layers, with an input dimension of 1517. The output size of each layer was half that of its input, culminating in a final output size of 1. For the generator, with an input size of 128, each layer's output size was double that of its input, resulting in a final output size of 1517, matching the data dimension. We optimized the GAN using the ADAM optimizer with parameters beta1 and beta2 set to 0.95 and 0.9, respectively. The batch size was </w:t>
      </w:r>
      <w:r w:rsidR="006B7D01">
        <w:rPr>
          <w:rFonts w:ascii="Times New Roman" w:hAnsi="Times New Roman" w:cs="Times New Roman"/>
        </w:rPr>
        <w:t>73</w:t>
      </w:r>
      <w:r w:rsidRPr="000543FE">
        <w:rPr>
          <w:rFonts w:ascii="Times New Roman" w:hAnsi="Times New Roman" w:cs="Times New Roman"/>
        </w:rPr>
        <w:t>, and the learning rate for both discriminator and generator was set at 0.0001.</w:t>
      </w:r>
    </w:p>
    <w:p w14:paraId="68F782FC" w14:textId="11313E26" w:rsidR="00957BEA" w:rsidRPr="003B5701" w:rsidRDefault="000543FE" w:rsidP="003B5701">
      <w:pPr>
        <w:ind w:firstLine="420"/>
        <w:rPr>
          <w:rFonts w:ascii="Times New Roman" w:hAnsi="Times New Roman" w:cs="Times New Roman"/>
        </w:rPr>
      </w:pPr>
      <w:r w:rsidRPr="000543FE">
        <w:rPr>
          <w:rFonts w:ascii="Times New Roman" w:hAnsi="Times New Roman" w:cs="Times New Roman"/>
        </w:rPr>
        <w:t>We introduced the parameter NCRITIC, set to 7, signifying that the generator underwent training once after every 7 training iterations of the discriminator. Initially, we set the number of epochs to 1500, but the generator effectively captured the training sample distribution after approximately 600 to 800 epochs. Finally, the parameter OSRATE in both SMOTE and GAN methods was set to 0.5, resulting in half of the positive training samples being generated by either SMOTE or GAN.</w:t>
      </w:r>
    </w:p>
    <w:p w14:paraId="366DAEB5" w14:textId="4062B2A2" w:rsidR="00DA4C3F" w:rsidRPr="0071524A" w:rsidRDefault="00B15E37" w:rsidP="001A57D3">
      <w:pPr>
        <w:rPr>
          <w:rFonts w:ascii="Times New Roman" w:hAnsi="Times New Roman" w:cs="Times New Roman"/>
          <w:b/>
          <w:bCs/>
          <w:sz w:val="24"/>
          <w:szCs w:val="24"/>
        </w:rPr>
      </w:pPr>
      <w:ins w:id="114" w:author="dpjhn" w:date="2023-11-04T11:01:00Z">
        <w:r>
          <w:rPr>
            <w:rFonts w:ascii="Times New Roman" w:hAnsi="Times New Roman" w:cs="Times New Roman"/>
            <w:b/>
            <w:bCs/>
            <w:sz w:val="24"/>
            <w:szCs w:val="24"/>
          </w:rPr>
          <w:t xml:space="preserve">3. </w:t>
        </w:r>
      </w:ins>
      <w:r w:rsidR="00DA4C3F" w:rsidRPr="0071524A">
        <w:rPr>
          <w:rFonts w:ascii="Times New Roman" w:hAnsi="Times New Roman" w:cs="Times New Roman"/>
          <w:b/>
          <w:bCs/>
          <w:sz w:val="24"/>
          <w:szCs w:val="24"/>
        </w:rPr>
        <w:t xml:space="preserve">Result: </w:t>
      </w:r>
    </w:p>
    <w:p w14:paraId="53A593D7" w14:textId="41E9643D" w:rsidR="006B763E" w:rsidRPr="0071524A" w:rsidRDefault="00B15E37" w:rsidP="00EF5391">
      <w:pPr>
        <w:rPr>
          <w:rFonts w:ascii="Times New Roman" w:hAnsi="Times New Roman" w:cs="Times New Roman"/>
          <w:b/>
          <w:bCs/>
          <w:szCs w:val="21"/>
        </w:rPr>
      </w:pPr>
      <w:ins w:id="115" w:author="dpjhn" w:date="2023-11-04T11:01:00Z">
        <w:r>
          <w:rPr>
            <w:rFonts w:ascii="Times New Roman" w:hAnsi="Times New Roman" w:cs="Times New Roman"/>
            <w:b/>
            <w:bCs/>
            <w:szCs w:val="21"/>
          </w:rPr>
          <w:t>3.</w:t>
        </w:r>
      </w:ins>
      <w:r w:rsidR="002B0917" w:rsidRPr="0071524A">
        <w:rPr>
          <w:rFonts w:ascii="Times New Roman" w:hAnsi="Times New Roman" w:cs="Times New Roman"/>
          <w:b/>
          <w:bCs/>
          <w:szCs w:val="21"/>
        </w:rPr>
        <w:t>1.</w:t>
      </w:r>
      <w:r w:rsidR="00225212" w:rsidRPr="0071524A">
        <w:rPr>
          <w:rFonts w:ascii="Times New Roman" w:hAnsi="Times New Roman" w:cs="Times New Roman"/>
          <w:b/>
          <w:bCs/>
          <w:szCs w:val="21"/>
        </w:rPr>
        <w:t xml:space="preserve"> </w:t>
      </w:r>
      <w:r w:rsidR="00225212" w:rsidRPr="0071524A">
        <w:rPr>
          <w:rFonts w:ascii="Times New Roman" w:hAnsi="Times New Roman" w:cs="Times New Roman" w:hint="eastAsia"/>
          <w:b/>
          <w:bCs/>
          <w:szCs w:val="21"/>
        </w:rPr>
        <w:t>Influence</w:t>
      </w:r>
      <w:r w:rsidR="00225212" w:rsidRPr="0071524A">
        <w:rPr>
          <w:rFonts w:ascii="Times New Roman" w:hAnsi="Times New Roman" w:cs="Times New Roman"/>
          <w:b/>
          <w:bCs/>
          <w:szCs w:val="21"/>
        </w:rPr>
        <w:t xml:space="preserve"> of hyperparameters and training strategies</w:t>
      </w:r>
    </w:p>
    <w:p w14:paraId="6054BC52" w14:textId="50A1A32C" w:rsidR="006328D4" w:rsidRDefault="0091058B" w:rsidP="007B43F2">
      <w:pPr>
        <w:ind w:firstLine="420"/>
        <w:rPr>
          <w:rFonts w:ascii="Times New Roman" w:hAnsi="Times New Roman" w:cs="Times New Roman"/>
        </w:rPr>
      </w:pPr>
      <w:r w:rsidRPr="003F3AD5">
        <w:rPr>
          <w:rFonts w:ascii="Times New Roman" w:hAnsi="Times New Roman" w:cs="Times New Roman"/>
        </w:rPr>
        <w:t>To</w:t>
      </w:r>
      <w:r w:rsidR="003F3AD5" w:rsidRPr="003F3AD5">
        <w:rPr>
          <w:rFonts w:ascii="Times New Roman" w:hAnsi="Times New Roman" w:cs="Times New Roman"/>
        </w:rPr>
        <w:t xml:space="preserve"> explore the impact of oversampling rate on model performance, we evaluated the model performance for different oversampling rates. The results showed that the model performance was affected differently under </w:t>
      </w:r>
      <w:r w:rsidR="003F3AD5" w:rsidRPr="00FC6AE6">
        <w:rPr>
          <w:rFonts w:ascii="Times New Roman" w:hAnsi="Times New Roman" w:cs="Times New Roman"/>
          <w:color w:val="FF0000"/>
          <w:rPrChange w:id="116" w:author="dpjhn" w:date="2023-11-04T19:58:00Z">
            <w:rPr>
              <w:rFonts w:ascii="Times New Roman" w:hAnsi="Times New Roman" w:cs="Times New Roman"/>
            </w:rPr>
          </w:rPrChange>
        </w:rPr>
        <w:t>different oversampling rates</w:t>
      </w:r>
      <w:r w:rsidR="003F3AD5" w:rsidRPr="003F3AD5">
        <w:rPr>
          <w:rFonts w:ascii="Times New Roman" w:hAnsi="Times New Roman" w:cs="Times New Roman"/>
        </w:rPr>
        <w:t>. The two oversampling methods perform best at an oversampling rate of 0.6. As the number of oversampling increases (the oversampling rate decreases), the number of negative samples in each data block relatively increases, and the effectiveness of the oversampling method decreases. Specifically, the SMOTE method experienced overfitting, with a significant decrease in the average levels of recall and F1 SCORE at an oversampling rate of 0.2. On the contrary, the WGANGP method showed a slight decrease in performance and overfitting at an oversampling rate of 0.2, but the situation was much better than SMOTE. We speculate that this phenomenon may be due to an increase in negative samples, while the samples produced by SMOTE simply take a point in the middle of the Euclidean distance of the feature space as the feature value of the sample, resulting in severe overfitting. This also indicates from another perspective that the samples generated by the WGANGP method have better diversity and are more in line with the distribution of the original positive samples</w:t>
      </w:r>
      <w:r>
        <w:rPr>
          <w:rFonts w:ascii="Times New Roman" w:hAnsi="Times New Roman" w:cs="Times New Roman"/>
        </w:rPr>
        <w:t>.</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94"/>
        <w:gridCol w:w="1736"/>
        <w:gridCol w:w="1585"/>
        <w:gridCol w:w="1611"/>
        <w:gridCol w:w="1480"/>
      </w:tblGrid>
      <w:tr w:rsidR="002B0CAA" w14:paraId="4C7A12A6" w14:textId="2DB2EC4C" w:rsidTr="002B0CAA">
        <w:tc>
          <w:tcPr>
            <w:tcW w:w="1894" w:type="dxa"/>
            <w:tcBorders>
              <w:top w:val="single" w:sz="12" w:space="0" w:color="auto"/>
              <w:bottom w:val="single" w:sz="6" w:space="0" w:color="auto"/>
            </w:tcBorders>
          </w:tcPr>
          <w:p w14:paraId="4AF627EF" w14:textId="7D1A244C" w:rsidR="002B0CAA" w:rsidRDefault="002B0CAA" w:rsidP="00A55775">
            <w:pPr>
              <w:jc w:val="center"/>
              <w:rPr>
                <w:rFonts w:ascii="Times New Roman" w:hAnsi="Times New Roman" w:cs="Times New Roman"/>
              </w:rPr>
            </w:pPr>
          </w:p>
        </w:tc>
        <w:tc>
          <w:tcPr>
            <w:tcW w:w="1736" w:type="dxa"/>
            <w:tcBorders>
              <w:top w:val="single" w:sz="12" w:space="0" w:color="auto"/>
              <w:bottom w:val="single" w:sz="6" w:space="0" w:color="auto"/>
            </w:tcBorders>
          </w:tcPr>
          <w:p w14:paraId="6066D3B7" w14:textId="664492FB" w:rsidR="002B0CAA" w:rsidRDefault="002B0CAA" w:rsidP="00A5577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1585" w:type="dxa"/>
            <w:tcBorders>
              <w:top w:val="single" w:sz="12" w:space="0" w:color="auto"/>
              <w:bottom w:val="single" w:sz="6" w:space="0" w:color="auto"/>
            </w:tcBorders>
          </w:tcPr>
          <w:p w14:paraId="63D4EFCA" w14:textId="7DB9AFF1" w:rsidR="002B0CAA" w:rsidRDefault="002B0CAA" w:rsidP="00A55775">
            <w:pPr>
              <w:jc w:val="center"/>
              <w:rPr>
                <w:rFonts w:ascii="Times New Roman" w:hAnsi="Times New Roman" w:cs="Times New Roman"/>
              </w:rPr>
            </w:pPr>
            <w:r>
              <w:rPr>
                <w:rFonts w:ascii="Times New Roman" w:hAnsi="Times New Roman" w:cs="Times New Roman"/>
              </w:rPr>
              <w:t>0.4</w:t>
            </w:r>
          </w:p>
        </w:tc>
        <w:tc>
          <w:tcPr>
            <w:tcW w:w="1611" w:type="dxa"/>
            <w:tcBorders>
              <w:top w:val="single" w:sz="12" w:space="0" w:color="auto"/>
              <w:bottom w:val="single" w:sz="6" w:space="0" w:color="auto"/>
            </w:tcBorders>
          </w:tcPr>
          <w:p w14:paraId="7B001031" w14:textId="423A0AFD" w:rsidR="002B0CAA" w:rsidRDefault="002B0CAA" w:rsidP="00A55775">
            <w:pPr>
              <w:jc w:val="center"/>
              <w:rPr>
                <w:rFonts w:ascii="Times New Roman" w:hAnsi="Times New Roman" w:cs="Times New Roman"/>
              </w:rPr>
            </w:pPr>
            <w:r>
              <w:rPr>
                <w:rFonts w:ascii="Times New Roman" w:hAnsi="Times New Roman" w:cs="Times New Roman"/>
              </w:rPr>
              <w:t>0.6</w:t>
            </w:r>
          </w:p>
        </w:tc>
        <w:tc>
          <w:tcPr>
            <w:tcW w:w="1480" w:type="dxa"/>
            <w:tcBorders>
              <w:top w:val="single" w:sz="12" w:space="0" w:color="auto"/>
              <w:bottom w:val="single" w:sz="6" w:space="0" w:color="auto"/>
            </w:tcBorders>
          </w:tcPr>
          <w:p w14:paraId="441FEB70" w14:textId="1E99B018" w:rsidR="002B0CAA" w:rsidRDefault="002B0CAA" w:rsidP="00A5577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w:t>
            </w:r>
          </w:p>
        </w:tc>
      </w:tr>
      <w:tr w:rsidR="002B0CAA" w14:paraId="485D64B4" w14:textId="1797FAA3" w:rsidTr="002B0CAA">
        <w:tc>
          <w:tcPr>
            <w:tcW w:w="1894" w:type="dxa"/>
            <w:tcBorders>
              <w:top w:val="single" w:sz="6" w:space="0" w:color="auto"/>
            </w:tcBorders>
          </w:tcPr>
          <w:p w14:paraId="022A450C" w14:textId="119B84FA" w:rsidR="002B0CAA" w:rsidRDefault="002B0CAA" w:rsidP="00A55775">
            <w:pPr>
              <w:jc w:val="center"/>
              <w:rPr>
                <w:rFonts w:ascii="Times New Roman" w:hAnsi="Times New Roman" w:cs="Times New Roman"/>
              </w:rPr>
            </w:pPr>
            <w:r>
              <w:rPr>
                <w:rFonts w:ascii="Times New Roman" w:hAnsi="Times New Roman" w:cs="Times New Roman"/>
              </w:rPr>
              <w:t>SMOTE</w:t>
            </w:r>
          </w:p>
        </w:tc>
        <w:tc>
          <w:tcPr>
            <w:tcW w:w="1736" w:type="dxa"/>
            <w:tcBorders>
              <w:top w:val="single" w:sz="6" w:space="0" w:color="auto"/>
            </w:tcBorders>
          </w:tcPr>
          <w:p w14:paraId="2AA78F90" w14:textId="7F2EEA2C" w:rsidR="002B0CAA" w:rsidRDefault="00D82341" w:rsidP="00A55775">
            <w:pPr>
              <w:jc w:val="center"/>
              <w:rPr>
                <w:rFonts w:ascii="Times New Roman" w:hAnsi="Times New Roman" w:cs="Times New Roman"/>
              </w:rPr>
            </w:pPr>
            <w:r>
              <w:rPr>
                <w:rFonts w:ascii="Times New Roman" w:hAnsi="Times New Roman" w:cs="Times New Roman"/>
              </w:rPr>
              <w:t>26.106</w:t>
            </w:r>
          </w:p>
        </w:tc>
        <w:tc>
          <w:tcPr>
            <w:tcW w:w="1585" w:type="dxa"/>
            <w:tcBorders>
              <w:top w:val="single" w:sz="6" w:space="0" w:color="auto"/>
            </w:tcBorders>
          </w:tcPr>
          <w:p w14:paraId="793B559D" w14:textId="796C6420" w:rsidR="002B0CAA" w:rsidRPr="006C00E3" w:rsidRDefault="00BD7109" w:rsidP="00A5577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5.645</w:t>
            </w:r>
          </w:p>
        </w:tc>
        <w:tc>
          <w:tcPr>
            <w:tcW w:w="1611" w:type="dxa"/>
            <w:tcBorders>
              <w:top w:val="single" w:sz="6" w:space="0" w:color="auto"/>
            </w:tcBorders>
          </w:tcPr>
          <w:p w14:paraId="745051C2" w14:textId="18F8E586" w:rsidR="002B0CAA" w:rsidRPr="006C00E3" w:rsidRDefault="00363250" w:rsidP="00A55775">
            <w:pPr>
              <w:jc w:val="center"/>
              <w:rPr>
                <w:rFonts w:ascii="Times New Roman" w:hAnsi="Times New Roman" w:cs="Times New Roman"/>
              </w:rPr>
            </w:pPr>
            <w:r w:rsidRPr="00363250">
              <w:rPr>
                <w:rFonts w:ascii="Times New Roman" w:hAnsi="Times New Roman" w:cs="Times New Roman" w:hint="eastAsia"/>
              </w:rPr>
              <w:t>8</w:t>
            </w:r>
            <w:r w:rsidRPr="00363250">
              <w:rPr>
                <w:rFonts w:ascii="Times New Roman" w:hAnsi="Times New Roman" w:cs="Times New Roman"/>
              </w:rPr>
              <w:t>2.608</w:t>
            </w:r>
          </w:p>
        </w:tc>
        <w:tc>
          <w:tcPr>
            <w:tcW w:w="1480" w:type="dxa"/>
            <w:tcBorders>
              <w:top w:val="single" w:sz="6" w:space="0" w:color="auto"/>
            </w:tcBorders>
          </w:tcPr>
          <w:p w14:paraId="3C76F59D" w14:textId="4063DFC7" w:rsidR="002B0CAA" w:rsidRPr="006C00E3" w:rsidRDefault="00300531" w:rsidP="00A55775">
            <w:pPr>
              <w:jc w:val="center"/>
              <w:rPr>
                <w:rFonts w:ascii="Times New Roman" w:hAnsi="Times New Roman" w:cs="Times New Roman"/>
              </w:rPr>
            </w:pPr>
            <w:r w:rsidRPr="006C00E3">
              <w:rPr>
                <w:rFonts w:ascii="Times New Roman" w:hAnsi="Times New Roman" w:cs="Times New Roman" w:hint="eastAsia"/>
              </w:rPr>
              <w:t>8</w:t>
            </w:r>
            <w:r w:rsidRPr="006C00E3">
              <w:rPr>
                <w:rFonts w:ascii="Times New Roman" w:hAnsi="Times New Roman" w:cs="Times New Roman"/>
              </w:rPr>
              <w:t>2.909</w:t>
            </w:r>
          </w:p>
        </w:tc>
      </w:tr>
      <w:tr w:rsidR="002B0CAA" w14:paraId="32C5B224" w14:textId="3AB95CEE" w:rsidTr="002B0CAA">
        <w:tc>
          <w:tcPr>
            <w:tcW w:w="1894" w:type="dxa"/>
          </w:tcPr>
          <w:p w14:paraId="41ED3684" w14:textId="08FB4753" w:rsidR="002B0CAA" w:rsidRDefault="002B0CAA" w:rsidP="00A55775">
            <w:pPr>
              <w:jc w:val="center"/>
              <w:rPr>
                <w:rFonts w:ascii="Times New Roman" w:hAnsi="Times New Roman" w:cs="Times New Roman"/>
              </w:rPr>
            </w:pPr>
            <w:r>
              <w:rPr>
                <w:rFonts w:ascii="Times New Roman" w:hAnsi="Times New Roman" w:cs="Times New Roman"/>
              </w:rPr>
              <w:t>WGAN-GP</w:t>
            </w:r>
          </w:p>
        </w:tc>
        <w:tc>
          <w:tcPr>
            <w:tcW w:w="1736" w:type="dxa"/>
          </w:tcPr>
          <w:p w14:paraId="445139B9" w14:textId="4F53FDF4" w:rsidR="002B0CAA" w:rsidRDefault="00D82341" w:rsidP="00A55775">
            <w:pPr>
              <w:jc w:val="center"/>
              <w:rPr>
                <w:rFonts w:ascii="Times New Roman" w:hAnsi="Times New Roman" w:cs="Times New Roman"/>
              </w:rPr>
            </w:pPr>
            <w:r>
              <w:rPr>
                <w:rFonts w:ascii="Times New Roman" w:hAnsi="Times New Roman" w:cs="Times New Roman"/>
              </w:rPr>
              <w:t>84.646</w:t>
            </w:r>
          </w:p>
        </w:tc>
        <w:tc>
          <w:tcPr>
            <w:tcW w:w="1585" w:type="dxa"/>
          </w:tcPr>
          <w:p w14:paraId="7B204AE4" w14:textId="26FCCBC6" w:rsidR="002B0CAA" w:rsidRDefault="00BD7109" w:rsidP="00A55775">
            <w:pPr>
              <w:jc w:val="center"/>
              <w:rPr>
                <w:rFonts w:ascii="Times New Roman" w:hAnsi="Times New Roman" w:cs="Times New Roman"/>
              </w:rPr>
            </w:pPr>
            <w:r>
              <w:rPr>
                <w:rFonts w:ascii="Times New Roman" w:hAnsi="Times New Roman" w:cs="Times New Roman"/>
              </w:rPr>
              <w:t>85.380</w:t>
            </w:r>
          </w:p>
        </w:tc>
        <w:tc>
          <w:tcPr>
            <w:tcW w:w="1611" w:type="dxa"/>
          </w:tcPr>
          <w:p w14:paraId="20E6011E" w14:textId="433DBA11" w:rsidR="002B0CAA" w:rsidRDefault="001C0950" w:rsidP="00A55775">
            <w:pPr>
              <w:jc w:val="center"/>
              <w:rPr>
                <w:rFonts w:ascii="Times New Roman" w:hAnsi="Times New Roman" w:cs="Times New Roman"/>
              </w:rPr>
            </w:pPr>
            <w:r>
              <w:rPr>
                <w:rFonts w:ascii="Times New Roman" w:hAnsi="Times New Roman" w:cs="Times New Roman"/>
              </w:rPr>
              <w:t>84.618</w:t>
            </w:r>
          </w:p>
        </w:tc>
        <w:tc>
          <w:tcPr>
            <w:tcW w:w="1480" w:type="dxa"/>
          </w:tcPr>
          <w:p w14:paraId="742EE894" w14:textId="4F8A7C33" w:rsidR="002B0CAA" w:rsidRDefault="00FF2236" w:rsidP="00A55775">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3.283</w:t>
            </w:r>
          </w:p>
        </w:tc>
      </w:tr>
    </w:tbl>
    <w:p w14:paraId="3BDEF5C7" w14:textId="294258B9" w:rsidR="00C33823" w:rsidRDefault="005636DC" w:rsidP="005636DC">
      <w:pPr>
        <w:jc w:val="center"/>
        <w:rPr>
          <w:rFonts w:ascii="Times New Roman" w:hAnsi="Times New Roman" w:cs="Times New Roman"/>
          <w:sz w:val="18"/>
          <w:szCs w:val="18"/>
        </w:rPr>
      </w:pPr>
      <w:commentRangeStart w:id="117"/>
      <w:r w:rsidRPr="005124B2">
        <w:rPr>
          <w:rFonts w:ascii="Times New Roman" w:hAnsi="Times New Roman" w:cs="Times New Roman"/>
          <w:sz w:val="18"/>
          <w:szCs w:val="18"/>
        </w:rPr>
        <w:t xml:space="preserve">Table </w:t>
      </w:r>
      <w:r w:rsidR="00C4772E">
        <w:rPr>
          <w:rFonts w:ascii="Times New Roman" w:hAnsi="Times New Roman" w:cs="Times New Roman"/>
          <w:sz w:val="18"/>
          <w:szCs w:val="18"/>
        </w:rPr>
        <w:t>2</w:t>
      </w:r>
      <w:r w:rsidRPr="005124B2">
        <w:rPr>
          <w:rFonts w:ascii="Times New Roman" w:hAnsi="Times New Roman" w:cs="Times New Roman"/>
          <w:sz w:val="18"/>
          <w:szCs w:val="18"/>
        </w:rPr>
        <w:t xml:space="preserve">: </w:t>
      </w:r>
      <w:r w:rsidR="00243DAA">
        <w:rPr>
          <w:rFonts w:ascii="Times New Roman" w:hAnsi="Times New Roman" w:cs="Times New Roman"/>
          <w:sz w:val="18"/>
          <w:szCs w:val="18"/>
        </w:rPr>
        <w:t>MCC t</w:t>
      </w:r>
      <w:r w:rsidR="002F0048">
        <w:rPr>
          <w:rFonts w:ascii="Times New Roman" w:hAnsi="Times New Roman" w:cs="Times New Roman"/>
          <w:sz w:val="18"/>
          <w:szCs w:val="18"/>
        </w:rPr>
        <w:t xml:space="preserve">est </w:t>
      </w:r>
      <w:r w:rsidR="00310F3C">
        <w:rPr>
          <w:rFonts w:ascii="Times New Roman" w:hAnsi="Times New Roman" w:cs="Times New Roman"/>
          <w:sz w:val="18"/>
          <w:szCs w:val="18"/>
        </w:rPr>
        <w:t>result</w:t>
      </w:r>
      <w:r w:rsidR="002F0048">
        <w:rPr>
          <w:rFonts w:ascii="Times New Roman" w:hAnsi="Times New Roman" w:cs="Times New Roman"/>
          <w:sz w:val="18"/>
          <w:szCs w:val="18"/>
        </w:rPr>
        <w:t xml:space="preserve"> among different </w:t>
      </w:r>
      <w:proofErr w:type="spellStart"/>
      <w:r w:rsidR="002F0048">
        <w:rPr>
          <w:rFonts w:ascii="Times New Roman" w:hAnsi="Times New Roman" w:cs="Times New Roman"/>
          <w:sz w:val="18"/>
          <w:szCs w:val="18"/>
        </w:rPr>
        <w:t>oversample</w:t>
      </w:r>
      <w:r w:rsidR="00991C3C">
        <w:rPr>
          <w:rFonts w:ascii="Times New Roman" w:hAnsi="Times New Roman" w:cs="Times New Roman" w:hint="eastAsia"/>
          <w:sz w:val="18"/>
          <w:szCs w:val="18"/>
        </w:rPr>
        <w:t>ing</w:t>
      </w:r>
      <w:proofErr w:type="spellEnd"/>
      <w:r w:rsidR="002F0048">
        <w:rPr>
          <w:rFonts w:ascii="Times New Roman" w:hAnsi="Times New Roman" w:cs="Times New Roman"/>
          <w:sz w:val="18"/>
          <w:szCs w:val="18"/>
        </w:rPr>
        <w:t xml:space="preserve"> rate</w:t>
      </w:r>
      <w:r w:rsidR="00B22F44">
        <w:rPr>
          <w:rFonts w:ascii="Times New Roman" w:hAnsi="Times New Roman" w:cs="Times New Roman"/>
          <w:sz w:val="18"/>
          <w:szCs w:val="18"/>
        </w:rPr>
        <w:t>s</w:t>
      </w:r>
      <w:r w:rsidR="00286AFE">
        <w:rPr>
          <w:rFonts w:ascii="Times New Roman" w:hAnsi="Times New Roman" w:cs="Times New Roman"/>
          <w:sz w:val="18"/>
          <w:szCs w:val="18"/>
        </w:rPr>
        <w:t>, based on SVM</w:t>
      </w:r>
      <w:commentRangeEnd w:id="117"/>
      <w:r w:rsidR="00FC6AE6">
        <w:rPr>
          <w:rStyle w:val="CommentReference"/>
        </w:rPr>
        <w:commentReference w:id="117"/>
      </w:r>
    </w:p>
    <w:p w14:paraId="4E3F88A3" w14:textId="77777777" w:rsidR="001D57CA" w:rsidRPr="005636DC" w:rsidRDefault="001D57CA" w:rsidP="005636DC">
      <w:pPr>
        <w:jc w:val="center"/>
        <w:rPr>
          <w:rFonts w:ascii="Times New Roman" w:hAnsi="Times New Roman" w:cs="Times New Roman"/>
          <w:sz w:val="18"/>
          <w:szCs w:val="18"/>
        </w:rPr>
      </w:pPr>
    </w:p>
    <w:p w14:paraId="572DA91F" w14:textId="2F948ABC" w:rsidR="00C2108E" w:rsidRPr="00C2108E" w:rsidRDefault="00C2108E" w:rsidP="00C2108E">
      <w:pPr>
        <w:ind w:firstLine="420"/>
        <w:rPr>
          <w:rFonts w:ascii="Times New Roman" w:hAnsi="Times New Roman" w:cs="Times New Roman"/>
        </w:rPr>
      </w:pPr>
      <w:r w:rsidRPr="00C2108E">
        <w:rPr>
          <w:rFonts w:ascii="Times New Roman" w:hAnsi="Times New Roman" w:cs="Times New Roman"/>
        </w:rPr>
        <w:t xml:space="preserve">Given the significant imbalance between positive and negative samples in our dataset, directly </w:t>
      </w:r>
      <w:r w:rsidRPr="00C2108E">
        <w:rPr>
          <w:rFonts w:ascii="Times New Roman" w:hAnsi="Times New Roman" w:cs="Times New Roman"/>
        </w:rPr>
        <w:lastRenderedPageBreak/>
        <w:t>applying oversampling may not enhance classifier performance. Therefore, we</w:t>
      </w:r>
      <w:r w:rsidR="006F3C3A">
        <w:rPr>
          <w:rFonts w:ascii="Times New Roman" w:hAnsi="Times New Roman" w:cs="Times New Roman"/>
        </w:rPr>
        <w:t xml:space="preserve"> further</w:t>
      </w:r>
      <w:r w:rsidRPr="00C2108E">
        <w:rPr>
          <w:rFonts w:ascii="Times New Roman" w:hAnsi="Times New Roman" w:cs="Times New Roman"/>
        </w:rPr>
        <w:t xml:space="preserve"> adopted a dataset block </w:t>
      </w:r>
      <w:r w:rsidR="00274182">
        <w:rPr>
          <w:rFonts w:ascii="Times New Roman" w:hAnsi="Times New Roman" w:cs="Times New Roman"/>
        </w:rPr>
        <w:t>constructure</w:t>
      </w:r>
      <w:r w:rsidRPr="00C2108E">
        <w:rPr>
          <w:rFonts w:ascii="Times New Roman" w:hAnsi="Times New Roman" w:cs="Times New Roman"/>
        </w:rPr>
        <w:t xml:space="preserve"> for oversampling. </w:t>
      </w:r>
      <w:commentRangeStart w:id="118"/>
      <w:r w:rsidRPr="00FC6AE6">
        <w:rPr>
          <w:rFonts w:ascii="Times New Roman" w:hAnsi="Times New Roman" w:cs="Times New Roman"/>
          <w:highlight w:val="yellow"/>
          <w:rPrChange w:id="119" w:author="dpjhn" w:date="2023-11-04T20:02:00Z">
            <w:rPr>
              <w:rFonts w:ascii="Times New Roman" w:hAnsi="Times New Roman" w:cs="Times New Roman"/>
            </w:rPr>
          </w:rPrChange>
        </w:rPr>
        <w:t xml:space="preserve">This approach combines the advantages of </w:t>
      </w:r>
      <w:proofErr w:type="spellStart"/>
      <w:r w:rsidRPr="00FC6AE6">
        <w:rPr>
          <w:rFonts w:ascii="Times New Roman" w:hAnsi="Times New Roman" w:cs="Times New Roman"/>
          <w:highlight w:val="yellow"/>
          <w:rPrChange w:id="120" w:author="dpjhn" w:date="2023-11-04T20:02:00Z">
            <w:rPr>
              <w:rFonts w:ascii="Times New Roman" w:hAnsi="Times New Roman" w:cs="Times New Roman"/>
            </w:rPr>
          </w:rPrChange>
        </w:rPr>
        <w:t>undersampling</w:t>
      </w:r>
      <w:proofErr w:type="spellEnd"/>
      <w:r w:rsidRPr="00FC6AE6">
        <w:rPr>
          <w:rFonts w:ascii="Times New Roman" w:hAnsi="Times New Roman" w:cs="Times New Roman"/>
          <w:highlight w:val="yellow"/>
          <w:rPrChange w:id="121" w:author="dpjhn" w:date="2023-11-04T20:02:00Z">
            <w:rPr>
              <w:rFonts w:ascii="Times New Roman" w:hAnsi="Times New Roman" w:cs="Times New Roman"/>
            </w:rPr>
          </w:rPrChange>
        </w:rPr>
        <w:t xml:space="preserve"> and oversampling techniques, mitigating information loss and overfitting to some extent. Additionally, we performed oversampling multiple times on each data block instead of directly oversampling and balancing the entire datase</w:t>
      </w:r>
      <w:commentRangeEnd w:id="118"/>
      <w:r w:rsidR="00FC6AE6">
        <w:rPr>
          <w:rStyle w:val="CommentReference"/>
        </w:rPr>
        <w:commentReference w:id="118"/>
      </w:r>
      <w:r w:rsidRPr="00FC6AE6">
        <w:rPr>
          <w:rFonts w:ascii="Times New Roman" w:hAnsi="Times New Roman" w:cs="Times New Roman"/>
          <w:highlight w:val="yellow"/>
          <w:rPrChange w:id="122" w:author="dpjhn" w:date="2023-11-04T20:02:00Z">
            <w:rPr>
              <w:rFonts w:ascii="Times New Roman" w:hAnsi="Times New Roman" w:cs="Times New Roman"/>
            </w:rPr>
          </w:rPrChange>
        </w:rPr>
        <w:t>t</w:t>
      </w:r>
      <w:r w:rsidRPr="00C2108E">
        <w:rPr>
          <w:rFonts w:ascii="Times New Roman" w:hAnsi="Times New Roman" w:cs="Times New Roman"/>
        </w:rPr>
        <w:t>. This allows the classifier to better learn the boundaries between positive and negative samples.</w:t>
      </w:r>
    </w:p>
    <w:p w14:paraId="6E84F1EF" w14:textId="149AF9EE" w:rsidR="00B15E37" w:rsidRDefault="00B15E37" w:rsidP="00C2108E">
      <w:pPr>
        <w:ind w:firstLine="420"/>
        <w:rPr>
          <w:ins w:id="123" w:author="dpjhn" w:date="2023-11-04T11:00:00Z"/>
          <w:rFonts w:ascii="Times New Roman" w:hAnsi="Times New Roman" w:cs="Times New Roman"/>
        </w:rPr>
      </w:pPr>
      <w:ins w:id="124" w:author="dpjhn" w:date="2023-11-04T11:01:00Z">
        <w:r>
          <w:rPr>
            <w:rFonts w:ascii="Times New Roman" w:hAnsi="Times New Roman" w:cs="Times New Roman"/>
          </w:rPr>
          <w:t>3.2 ablation study</w:t>
        </w:r>
      </w:ins>
    </w:p>
    <w:p w14:paraId="4A713945" w14:textId="3A266888" w:rsidR="00C2108E" w:rsidRPr="00C2108E" w:rsidRDefault="00C2108E" w:rsidP="00C2108E">
      <w:pPr>
        <w:ind w:firstLine="420"/>
        <w:rPr>
          <w:rFonts w:ascii="Times New Roman" w:hAnsi="Times New Roman" w:cs="Times New Roman"/>
        </w:rPr>
      </w:pPr>
      <w:r w:rsidRPr="00C2108E">
        <w:rPr>
          <w:rFonts w:ascii="Times New Roman" w:hAnsi="Times New Roman" w:cs="Times New Roman"/>
        </w:rPr>
        <w:t>To examine the impact of data blocks on classifier performance, we conducted ablation experiments excluding the use of data blocks. Specifically, the original dataset comprises 26,</w:t>
      </w:r>
      <w:r w:rsidR="00AD1CF2">
        <w:rPr>
          <w:rFonts w:ascii="Times New Roman" w:hAnsi="Times New Roman" w:cs="Times New Roman"/>
        </w:rPr>
        <w:t>30</w:t>
      </w:r>
      <w:r w:rsidRPr="00C2108E">
        <w:rPr>
          <w:rFonts w:ascii="Times New Roman" w:hAnsi="Times New Roman" w:cs="Times New Roman"/>
        </w:rPr>
        <w:t>4 negative samples and 92 positive samples. After allocating 80% of the samples to the training set, there are still 21,</w:t>
      </w:r>
      <w:r w:rsidR="00533202">
        <w:rPr>
          <w:rFonts w:ascii="Times New Roman" w:hAnsi="Times New Roman" w:cs="Times New Roman"/>
        </w:rPr>
        <w:t>044</w:t>
      </w:r>
      <w:r w:rsidRPr="00C2108E">
        <w:rPr>
          <w:rFonts w:ascii="Times New Roman" w:hAnsi="Times New Roman" w:cs="Times New Roman"/>
        </w:rPr>
        <w:t xml:space="preserve"> negative samples and 7</w:t>
      </w:r>
      <w:r w:rsidR="00533202">
        <w:rPr>
          <w:rFonts w:ascii="Times New Roman" w:hAnsi="Times New Roman" w:cs="Times New Roman"/>
        </w:rPr>
        <w:t>4</w:t>
      </w:r>
      <w:r w:rsidRPr="00C2108E">
        <w:rPr>
          <w:rFonts w:ascii="Times New Roman" w:hAnsi="Times New Roman" w:cs="Times New Roman"/>
        </w:rPr>
        <w:t xml:space="preserve"> positive samples. We employed SMOTE and trained generators to generate </w:t>
      </w:r>
      <w:r w:rsidR="009318F6">
        <w:rPr>
          <w:rFonts w:ascii="Times New Roman" w:hAnsi="Times New Roman" w:cs="Times New Roman"/>
        </w:rPr>
        <w:t xml:space="preserve">20,907 </w:t>
      </w:r>
      <w:r w:rsidRPr="00C2108E">
        <w:rPr>
          <w:rFonts w:ascii="Times New Roman" w:hAnsi="Times New Roman" w:cs="Times New Roman"/>
        </w:rPr>
        <w:t>synthetic positive samples based on the original data, ensuring a balanced positive-to-negative sample ratio for the entire dataset. Subsequently, we employed the same method for classifier training and testing.</w:t>
      </w:r>
    </w:p>
    <w:p w14:paraId="75A83C16" w14:textId="77777777" w:rsidR="00C2108E" w:rsidRPr="00C2108E" w:rsidRDefault="00C2108E" w:rsidP="00C2108E">
      <w:pPr>
        <w:ind w:firstLine="420"/>
        <w:rPr>
          <w:rFonts w:ascii="Times New Roman" w:hAnsi="Times New Roman" w:cs="Times New Roman"/>
        </w:rPr>
      </w:pPr>
      <w:commentRangeStart w:id="125"/>
      <w:r w:rsidRPr="00C2108E">
        <w:rPr>
          <w:rFonts w:ascii="Times New Roman" w:hAnsi="Times New Roman" w:cs="Times New Roman"/>
        </w:rPr>
        <w:t>It is important to note that since the training samples are not trained in blocks, each classifier will ultimately only receive one model file. To maintain experimental control over variables, we continued to employ the block testing mode during testing while maintaining consistent scoring standards.</w:t>
      </w:r>
    </w:p>
    <w:p w14:paraId="0AB40EE2" w14:textId="0ACB63CF" w:rsidR="0058663C" w:rsidRDefault="00C2108E" w:rsidP="00791C68">
      <w:pPr>
        <w:ind w:firstLine="420"/>
        <w:rPr>
          <w:rFonts w:ascii="Times New Roman" w:hAnsi="Times New Roman" w:cs="Times New Roman"/>
        </w:rPr>
      </w:pPr>
      <w:r w:rsidRPr="00C2108E">
        <w:rPr>
          <w:rFonts w:ascii="Times New Roman" w:hAnsi="Times New Roman" w:cs="Times New Roman"/>
        </w:rPr>
        <w:t xml:space="preserve">Overall, our approach of using the dataset block pattern for oversampling addresses the severe imbalance issue and leverages the benefits of </w:t>
      </w:r>
      <w:proofErr w:type="spellStart"/>
      <w:r w:rsidRPr="00C2108E">
        <w:rPr>
          <w:rFonts w:ascii="Times New Roman" w:hAnsi="Times New Roman" w:cs="Times New Roman"/>
        </w:rPr>
        <w:t>undersampling</w:t>
      </w:r>
      <w:proofErr w:type="spellEnd"/>
      <w:r w:rsidRPr="00C2108E">
        <w:rPr>
          <w:rFonts w:ascii="Times New Roman" w:hAnsi="Times New Roman" w:cs="Times New Roman"/>
        </w:rPr>
        <w:t xml:space="preserve"> and oversampling techniques. By iteratively oversampling each data block and ensuring a balanced distribution within each block, we enable the classifier to better discern positive and negative boundaries. The ablation experiments and consistent testing methods further enhance the reliability and comparability of our results.</w:t>
      </w:r>
      <w:commentRangeEnd w:id="125"/>
      <w:r w:rsidR="002375A3">
        <w:rPr>
          <w:rStyle w:val="CommentReference"/>
        </w:rPr>
        <w:commentReference w:id="125"/>
      </w:r>
    </w:p>
    <w:p w14:paraId="3CE7E674" w14:textId="77777777" w:rsidR="00B15E37" w:rsidDel="00B15E37" w:rsidRDefault="00B15E37" w:rsidP="00B15E37">
      <w:pPr>
        <w:jc w:val="center"/>
        <w:rPr>
          <w:del w:id="126" w:author="dpjhn" w:date="2023-11-04T11:07:00Z"/>
          <w:moveTo w:id="127" w:author="dpjhn" w:date="2023-11-04T11:07:00Z"/>
          <w:rFonts w:ascii="Times New Roman" w:hAnsi="Times New Roman" w:cs="Times New Roman"/>
          <w:sz w:val="18"/>
          <w:szCs w:val="18"/>
        </w:rPr>
      </w:pPr>
      <w:moveToRangeStart w:id="128" w:author="dpjhn" w:date="2023-11-04T11:07:00Z" w:name="move149988479"/>
      <w:commentRangeStart w:id="129"/>
      <w:moveTo w:id="130" w:author="dpjhn" w:date="2023-11-04T11:07:00Z">
        <w:r w:rsidRPr="005124B2">
          <w:rPr>
            <w:rFonts w:ascii="Times New Roman" w:hAnsi="Times New Roman" w:cs="Times New Roman"/>
            <w:sz w:val="18"/>
            <w:szCs w:val="18"/>
          </w:rPr>
          <w:t xml:space="preserve">Table </w:t>
        </w:r>
        <w:r>
          <w:rPr>
            <w:rFonts w:ascii="Times New Roman" w:hAnsi="Times New Roman" w:cs="Times New Roman"/>
            <w:sz w:val="18"/>
            <w:szCs w:val="18"/>
          </w:rPr>
          <w:t>3</w:t>
        </w:r>
        <w:r w:rsidRPr="005124B2">
          <w:rPr>
            <w:rFonts w:ascii="Times New Roman" w:hAnsi="Times New Roman" w:cs="Times New Roman"/>
            <w:sz w:val="18"/>
            <w:szCs w:val="18"/>
          </w:rPr>
          <w:t>: Model performance without data block structure</w:t>
        </w:r>
      </w:moveTo>
      <w:commentRangeEnd w:id="129"/>
      <w:r w:rsidR="00FC6AE6">
        <w:rPr>
          <w:rStyle w:val="CommentReference"/>
        </w:rPr>
        <w:commentReference w:id="129"/>
      </w:r>
    </w:p>
    <w:moveToRangeEnd w:id="128"/>
    <w:p w14:paraId="3D74AD47" w14:textId="5D1B3D73" w:rsidR="00B94A1F" w:rsidRDefault="00B94A1F" w:rsidP="00B15E37">
      <w:pPr>
        <w:jc w:val="center"/>
        <w:rPr>
          <w:rFonts w:ascii="Times New Roman" w:hAnsi="Times New Roman" w:cs="Times New Roman"/>
        </w:rPr>
      </w:pP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173E2E" w14:paraId="48EEACA2" w14:textId="77777777" w:rsidTr="001D12B3">
        <w:tc>
          <w:tcPr>
            <w:tcW w:w="1659" w:type="dxa"/>
            <w:tcBorders>
              <w:top w:val="single" w:sz="12" w:space="0" w:color="auto"/>
              <w:bottom w:val="single" w:sz="6" w:space="0" w:color="auto"/>
            </w:tcBorders>
          </w:tcPr>
          <w:p w14:paraId="29BA0966" w14:textId="644C3D76" w:rsidR="00173E2E" w:rsidRDefault="00173E2E" w:rsidP="00173E2E">
            <w:pPr>
              <w:rPr>
                <w:rFonts w:ascii="Times New Roman" w:hAnsi="Times New Roman" w:cs="Times New Roman"/>
              </w:rPr>
            </w:pPr>
            <w:r>
              <w:rPr>
                <w:rFonts w:ascii="Times New Roman" w:hAnsi="Times New Roman" w:cs="Times New Roman"/>
              </w:rPr>
              <w:t>Model</w:t>
            </w:r>
          </w:p>
        </w:tc>
        <w:tc>
          <w:tcPr>
            <w:tcW w:w="1659" w:type="dxa"/>
            <w:tcBorders>
              <w:top w:val="single" w:sz="12" w:space="0" w:color="auto"/>
              <w:bottom w:val="single" w:sz="6" w:space="0" w:color="auto"/>
            </w:tcBorders>
          </w:tcPr>
          <w:p w14:paraId="610753D0" w14:textId="3E9E32D5" w:rsidR="00173E2E" w:rsidRDefault="00173E2E" w:rsidP="00173E2E">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ccuracy</w:t>
            </w:r>
          </w:p>
        </w:tc>
        <w:tc>
          <w:tcPr>
            <w:tcW w:w="1659" w:type="dxa"/>
            <w:tcBorders>
              <w:top w:val="single" w:sz="12" w:space="0" w:color="auto"/>
              <w:bottom w:val="single" w:sz="6" w:space="0" w:color="auto"/>
            </w:tcBorders>
          </w:tcPr>
          <w:p w14:paraId="71273085" w14:textId="6B4081C2" w:rsidR="00173E2E" w:rsidRDefault="00173E2E" w:rsidP="00173E2E">
            <w:pPr>
              <w:rPr>
                <w:rFonts w:ascii="Times New Roman" w:hAnsi="Times New Roman" w:cs="Times New Roman"/>
              </w:rPr>
            </w:pPr>
            <w:r>
              <w:rPr>
                <w:rFonts w:ascii="Times New Roman" w:hAnsi="Times New Roman" w:cs="Times New Roman"/>
              </w:rPr>
              <w:t>Precision</w:t>
            </w:r>
          </w:p>
        </w:tc>
        <w:tc>
          <w:tcPr>
            <w:tcW w:w="1659" w:type="dxa"/>
            <w:tcBorders>
              <w:top w:val="single" w:sz="12" w:space="0" w:color="auto"/>
              <w:bottom w:val="single" w:sz="6" w:space="0" w:color="auto"/>
            </w:tcBorders>
          </w:tcPr>
          <w:p w14:paraId="077D55FB" w14:textId="5342BACD" w:rsidR="00173E2E" w:rsidRDefault="00173E2E" w:rsidP="00173E2E">
            <w:pPr>
              <w:rPr>
                <w:rFonts w:ascii="Times New Roman" w:hAnsi="Times New Roman" w:cs="Times New Roman"/>
              </w:rPr>
            </w:pPr>
            <w:r>
              <w:rPr>
                <w:rFonts w:ascii="Times New Roman" w:hAnsi="Times New Roman" w:cs="Times New Roman"/>
              </w:rPr>
              <w:t>Recall</w:t>
            </w:r>
          </w:p>
        </w:tc>
        <w:tc>
          <w:tcPr>
            <w:tcW w:w="1660" w:type="dxa"/>
            <w:tcBorders>
              <w:top w:val="single" w:sz="12" w:space="0" w:color="auto"/>
              <w:bottom w:val="single" w:sz="6" w:space="0" w:color="auto"/>
            </w:tcBorders>
          </w:tcPr>
          <w:p w14:paraId="6E5834CE" w14:textId="4D3D4093" w:rsidR="00173E2E" w:rsidRDefault="00173E2E" w:rsidP="00173E2E">
            <w:pPr>
              <w:rPr>
                <w:rFonts w:ascii="Times New Roman" w:hAnsi="Times New Roman" w:cs="Times New Roman"/>
              </w:rPr>
            </w:pPr>
            <w:r>
              <w:rPr>
                <w:rFonts w:ascii="Times New Roman" w:hAnsi="Times New Roman" w:cs="Times New Roman"/>
              </w:rPr>
              <w:t>F1</w:t>
            </w:r>
          </w:p>
        </w:tc>
      </w:tr>
      <w:tr w:rsidR="00173E2E" w14:paraId="5491C60A" w14:textId="77777777" w:rsidTr="001D12B3">
        <w:tc>
          <w:tcPr>
            <w:tcW w:w="1659" w:type="dxa"/>
            <w:tcBorders>
              <w:top w:val="single" w:sz="6" w:space="0" w:color="auto"/>
            </w:tcBorders>
          </w:tcPr>
          <w:p w14:paraId="0761AEFA" w14:textId="738D9FCB" w:rsidR="00173E2E" w:rsidRDefault="00173E2E" w:rsidP="00173E2E">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VM</w:t>
            </w:r>
          </w:p>
        </w:tc>
        <w:tc>
          <w:tcPr>
            <w:tcW w:w="1659" w:type="dxa"/>
            <w:tcBorders>
              <w:top w:val="single" w:sz="6" w:space="0" w:color="auto"/>
            </w:tcBorders>
          </w:tcPr>
          <w:p w14:paraId="4982646B" w14:textId="0C032F77" w:rsidR="00173E2E" w:rsidRDefault="00477D27" w:rsidP="00173E2E">
            <w:pPr>
              <w:rPr>
                <w:rFonts w:ascii="Times New Roman" w:hAnsi="Times New Roman" w:cs="Times New Roman"/>
              </w:rPr>
            </w:pPr>
            <w:r w:rsidRPr="00477D27">
              <w:rPr>
                <w:rFonts w:ascii="Times New Roman" w:hAnsi="Times New Roman" w:cs="Times New Roman"/>
              </w:rPr>
              <w:t>0.57885</w:t>
            </w:r>
          </w:p>
        </w:tc>
        <w:tc>
          <w:tcPr>
            <w:tcW w:w="1659" w:type="dxa"/>
            <w:tcBorders>
              <w:top w:val="single" w:sz="6" w:space="0" w:color="auto"/>
            </w:tcBorders>
          </w:tcPr>
          <w:p w14:paraId="2A532E2C" w14:textId="651E0FC2" w:rsidR="00173E2E" w:rsidRDefault="003E62E7" w:rsidP="00173E2E">
            <w:pPr>
              <w:rPr>
                <w:rFonts w:ascii="Times New Roman" w:hAnsi="Times New Roman" w:cs="Times New Roman"/>
              </w:rPr>
            </w:pPr>
            <w:r w:rsidRPr="003E62E7">
              <w:rPr>
                <w:rFonts w:ascii="Times New Roman" w:hAnsi="Times New Roman" w:cs="Times New Roman"/>
              </w:rPr>
              <w:t>0.99911</w:t>
            </w:r>
          </w:p>
        </w:tc>
        <w:tc>
          <w:tcPr>
            <w:tcW w:w="1659" w:type="dxa"/>
            <w:tcBorders>
              <w:top w:val="single" w:sz="6" w:space="0" w:color="auto"/>
            </w:tcBorders>
          </w:tcPr>
          <w:p w14:paraId="541F0488" w14:textId="046C69E2" w:rsidR="00173E2E" w:rsidRDefault="003E62E7" w:rsidP="00173E2E">
            <w:pPr>
              <w:rPr>
                <w:rFonts w:ascii="Times New Roman" w:hAnsi="Times New Roman" w:cs="Times New Roman"/>
              </w:rPr>
            </w:pPr>
            <w:r w:rsidRPr="003E62E7">
              <w:rPr>
                <w:rFonts w:ascii="Times New Roman" w:hAnsi="Times New Roman" w:cs="Times New Roman"/>
              </w:rPr>
              <w:t>0.15789</w:t>
            </w:r>
          </w:p>
        </w:tc>
        <w:tc>
          <w:tcPr>
            <w:tcW w:w="1660" w:type="dxa"/>
            <w:tcBorders>
              <w:top w:val="single" w:sz="6" w:space="0" w:color="auto"/>
            </w:tcBorders>
          </w:tcPr>
          <w:p w14:paraId="44FDB83D" w14:textId="5F8A52B2" w:rsidR="00173E2E" w:rsidRDefault="00331D54" w:rsidP="00173E2E">
            <w:pPr>
              <w:rPr>
                <w:rFonts w:ascii="Times New Roman" w:hAnsi="Times New Roman" w:cs="Times New Roman"/>
              </w:rPr>
            </w:pPr>
            <w:r w:rsidRPr="00331D54">
              <w:rPr>
                <w:rFonts w:ascii="Times New Roman" w:hAnsi="Times New Roman" w:cs="Times New Roman"/>
              </w:rPr>
              <w:t>0.27269</w:t>
            </w:r>
          </w:p>
        </w:tc>
      </w:tr>
      <w:tr w:rsidR="00173E2E" w14:paraId="31AD0D59" w14:textId="77777777" w:rsidTr="00173E2E">
        <w:tc>
          <w:tcPr>
            <w:tcW w:w="1659" w:type="dxa"/>
          </w:tcPr>
          <w:p w14:paraId="77674B37" w14:textId="41526270" w:rsidR="00173E2E" w:rsidRDefault="00173E2E" w:rsidP="00173E2E">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F</w:t>
            </w:r>
          </w:p>
        </w:tc>
        <w:tc>
          <w:tcPr>
            <w:tcW w:w="1659" w:type="dxa"/>
          </w:tcPr>
          <w:p w14:paraId="50BD7829" w14:textId="3571F09A" w:rsidR="00173E2E" w:rsidRDefault="00477D27" w:rsidP="00173E2E">
            <w:pPr>
              <w:rPr>
                <w:rFonts w:ascii="Times New Roman" w:hAnsi="Times New Roman" w:cs="Times New Roman"/>
              </w:rPr>
            </w:pPr>
            <w:r w:rsidRPr="00477D27">
              <w:rPr>
                <w:rFonts w:ascii="Times New Roman" w:hAnsi="Times New Roman" w:cs="Times New Roman"/>
              </w:rPr>
              <w:t>0.68421</w:t>
            </w:r>
          </w:p>
        </w:tc>
        <w:tc>
          <w:tcPr>
            <w:tcW w:w="1659" w:type="dxa"/>
          </w:tcPr>
          <w:p w14:paraId="0FB7AE6A" w14:textId="6DCCE268" w:rsidR="00173E2E" w:rsidRDefault="003E62E7" w:rsidP="00173E2E">
            <w:pPr>
              <w:rPr>
                <w:rFonts w:ascii="Times New Roman" w:hAnsi="Times New Roman" w:cs="Times New Roman"/>
              </w:rPr>
            </w:pPr>
            <w:r w:rsidRPr="003E62E7">
              <w:rPr>
                <w:rFonts w:ascii="Times New Roman" w:hAnsi="Times New Roman" w:cs="Times New Roman"/>
              </w:rPr>
              <w:t>1.0</w:t>
            </w:r>
          </w:p>
        </w:tc>
        <w:tc>
          <w:tcPr>
            <w:tcW w:w="1659" w:type="dxa"/>
          </w:tcPr>
          <w:p w14:paraId="14AAD31B" w14:textId="71E3E38C" w:rsidR="00173E2E" w:rsidRDefault="003E62E7" w:rsidP="00173E2E">
            <w:pPr>
              <w:rPr>
                <w:rFonts w:ascii="Times New Roman" w:hAnsi="Times New Roman" w:cs="Times New Roman"/>
              </w:rPr>
            </w:pPr>
            <w:r w:rsidRPr="003E62E7">
              <w:rPr>
                <w:rFonts w:ascii="Times New Roman" w:hAnsi="Times New Roman" w:cs="Times New Roman"/>
              </w:rPr>
              <w:t>0.36842</w:t>
            </w:r>
          </w:p>
        </w:tc>
        <w:tc>
          <w:tcPr>
            <w:tcW w:w="1660" w:type="dxa"/>
          </w:tcPr>
          <w:p w14:paraId="787167EE" w14:textId="604ED666" w:rsidR="00173E2E" w:rsidRDefault="00331D54" w:rsidP="00173E2E">
            <w:pPr>
              <w:rPr>
                <w:rFonts w:ascii="Times New Roman" w:hAnsi="Times New Roman" w:cs="Times New Roman"/>
              </w:rPr>
            </w:pPr>
            <w:r w:rsidRPr="00331D54">
              <w:rPr>
                <w:rFonts w:ascii="Times New Roman" w:hAnsi="Times New Roman" w:cs="Times New Roman"/>
              </w:rPr>
              <w:t>0.53846</w:t>
            </w:r>
          </w:p>
        </w:tc>
      </w:tr>
      <w:tr w:rsidR="00173E2E" w14:paraId="02A6F4C8" w14:textId="77777777" w:rsidTr="00173E2E">
        <w:tc>
          <w:tcPr>
            <w:tcW w:w="1659" w:type="dxa"/>
          </w:tcPr>
          <w:p w14:paraId="56E5DAC9" w14:textId="34F58C1E" w:rsidR="00173E2E" w:rsidRDefault="00173E2E" w:rsidP="00173E2E">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B</w:t>
            </w:r>
          </w:p>
        </w:tc>
        <w:tc>
          <w:tcPr>
            <w:tcW w:w="1659" w:type="dxa"/>
          </w:tcPr>
          <w:p w14:paraId="4B07277D" w14:textId="7D7CB045" w:rsidR="00173E2E" w:rsidRDefault="003E62E7" w:rsidP="00173E2E">
            <w:pPr>
              <w:rPr>
                <w:rFonts w:ascii="Times New Roman" w:hAnsi="Times New Roman" w:cs="Times New Roman"/>
              </w:rPr>
            </w:pPr>
            <w:r w:rsidRPr="003E62E7">
              <w:rPr>
                <w:rFonts w:ascii="Times New Roman" w:hAnsi="Times New Roman" w:cs="Times New Roman"/>
              </w:rPr>
              <w:t>0.68421</w:t>
            </w:r>
          </w:p>
        </w:tc>
        <w:tc>
          <w:tcPr>
            <w:tcW w:w="1659" w:type="dxa"/>
          </w:tcPr>
          <w:p w14:paraId="6C82B169" w14:textId="0CE2E22A" w:rsidR="00173E2E" w:rsidRDefault="003E62E7" w:rsidP="00173E2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1659" w:type="dxa"/>
          </w:tcPr>
          <w:p w14:paraId="6CDD0287" w14:textId="038E35B0" w:rsidR="00173E2E" w:rsidRDefault="007226F6" w:rsidP="00173E2E">
            <w:pPr>
              <w:rPr>
                <w:rFonts w:ascii="Times New Roman" w:hAnsi="Times New Roman" w:cs="Times New Roman"/>
              </w:rPr>
            </w:pPr>
            <w:r w:rsidRPr="007226F6">
              <w:rPr>
                <w:rFonts w:ascii="Times New Roman" w:hAnsi="Times New Roman" w:cs="Times New Roman"/>
              </w:rPr>
              <w:t>0.36842</w:t>
            </w:r>
          </w:p>
        </w:tc>
        <w:tc>
          <w:tcPr>
            <w:tcW w:w="1660" w:type="dxa"/>
          </w:tcPr>
          <w:p w14:paraId="75B6D8C5" w14:textId="337780CD" w:rsidR="00173E2E" w:rsidRDefault="00331D54" w:rsidP="00173E2E">
            <w:pPr>
              <w:rPr>
                <w:rFonts w:ascii="Times New Roman" w:hAnsi="Times New Roman" w:cs="Times New Roman"/>
              </w:rPr>
            </w:pPr>
            <w:r w:rsidRPr="00331D54">
              <w:rPr>
                <w:rFonts w:ascii="Times New Roman" w:hAnsi="Times New Roman" w:cs="Times New Roman"/>
              </w:rPr>
              <w:t>0.53846</w:t>
            </w:r>
          </w:p>
        </w:tc>
      </w:tr>
      <w:tr w:rsidR="00173E2E" w14:paraId="7ADB3F40" w14:textId="77777777" w:rsidTr="00173E2E">
        <w:tc>
          <w:tcPr>
            <w:tcW w:w="1659" w:type="dxa"/>
          </w:tcPr>
          <w:p w14:paraId="5A094FD5" w14:textId="38CFCC47" w:rsidR="00173E2E" w:rsidRDefault="00173E2E" w:rsidP="00173E2E">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NB</w:t>
            </w:r>
          </w:p>
        </w:tc>
        <w:tc>
          <w:tcPr>
            <w:tcW w:w="1659" w:type="dxa"/>
          </w:tcPr>
          <w:p w14:paraId="32487A8B" w14:textId="4BA77EA4" w:rsidR="00173E2E" w:rsidRDefault="003E62E7" w:rsidP="00173E2E">
            <w:pPr>
              <w:rPr>
                <w:rFonts w:ascii="Times New Roman" w:hAnsi="Times New Roman" w:cs="Times New Roman"/>
              </w:rPr>
            </w:pPr>
            <w:r w:rsidRPr="003E62E7">
              <w:rPr>
                <w:rFonts w:ascii="Times New Roman" w:hAnsi="Times New Roman" w:cs="Times New Roman"/>
              </w:rPr>
              <w:t>0.87841</w:t>
            </w:r>
          </w:p>
        </w:tc>
        <w:tc>
          <w:tcPr>
            <w:tcW w:w="1659" w:type="dxa"/>
          </w:tcPr>
          <w:p w14:paraId="21920103" w14:textId="5869A642" w:rsidR="00173E2E" w:rsidRDefault="003E62E7" w:rsidP="00173E2E">
            <w:pPr>
              <w:rPr>
                <w:rFonts w:ascii="Times New Roman" w:hAnsi="Times New Roman" w:cs="Times New Roman"/>
              </w:rPr>
            </w:pPr>
            <w:r w:rsidRPr="003E62E7">
              <w:rPr>
                <w:rFonts w:ascii="Times New Roman" w:hAnsi="Times New Roman" w:cs="Times New Roman"/>
              </w:rPr>
              <w:t>0.87091</w:t>
            </w:r>
          </w:p>
        </w:tc>
        <w:tc>
          <w:tcPr>
            <w:tcW w:w="1659" w:type="dxa"/>
          </w:tcPr>
          <w:p w14:paraId="793D93BF" w14:textId="64D2D98C" w:rsidR="00173E2E" w:rsidRDefault="007226F6" w:rsidP="00173E2E">
            <w:pPr>
              <w:rPr>
                <w:rFonts w:ascii="Times New Roman" w:hAnsi="Times New Roman" w:cs="Times New Roman"/>
              </w:rPr>
            </w:pPr>
            <w:r w:rsidRPr="007226F6">
              <w:rPr>
                <w:rFonts w:ascii="Times New Roman" w:hAnsi="Times New Roman" w:cs="Times New Roman"/>
              </w:rPr>
              <w:t>0.89474</w:t>
            </w:r>
          </w:p>
        </w:tc>
        <w:tc>
          <w:tcPr>
            <w:tcW w:w="1660" w:type="dxa"/>
          </w:tcPr>
          <w:p w14:paraId="4A5A076A" w14:textId="63736C42" w:rsidR="00173E2E" w:rsidRDefault="00331D54" w:rsidP="00173E2E">
            <w:pPr>
              <w:rPr>
                <w:rFonts w:ascii="Times New Roman" w:hAnsi="Times New Roman" w:cs="Times New Roman"/>
              </w:rPr>
            </w:pPr>
            <w:r w:rsidRPr="00331D54">
              <w:rPr>
                <w:rFonts w:ascii="Times New Roman" w:hAnsi="Times New Roman" w:cs="Times New Roman"/>
              </w:rPr>
              <w:t>0.88154</w:t>
            </w:r>
          </w:p>
        </w:tc>
      </w:tr>
      <w:tr w:rsidR="00173E2E" w14:paraId="72F2EDFE" w14:textId="77777777" w:rsidTr="00173E2E">
        <w:tc>
          <w:tcPr>
            <w:tcW w:w="1659" w:type="dxa"/>
          </w:tcPr>
          <w:p w14:paraId="481680F9" w14:textId="1425224A" w:rsidR="00173E2E" w:rsidRDefault="00173E2E" w:rsidP="00173E2E">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R</w:t>
            </w:r>
          </w:p>
        </w:tc>
        <w:tc>
          <w:tcPr>
            <w:tcW w:w="1659" w:type="dxa"/>
          </w:tcPr>
          <w:p w14:paraId="225E9AB7" w14:textId="18BE516B" w:rsidR="00173E2E" w:rsidRDefault="003E62E7" w:rsidP="00173E2E">
            <w:pPr>
              <w:rPr>
                <w:rFonts w:ascii="Times New Roman" w:hAnsi="Times New Roman" w:cs="Times New Roman"/>
              </w:rPr>
            </w:pPr>
            <w:r w:rsidRPr="003E62E7">
              <w:rPr>
                <w:rFonts w:ascii="Times New Roman" w:hAnsi="Times New Roman" w:cs="Times New Roman"/>
              </w:rPr>
              <w:t>0.73638</w:t>
            </w:r>
          </w:p>
        </w:tc>
        <w:tc>
          <w:tcPr>
            <w:tcW w:w="1659" w:type="dxa"/>
          </w:tcPr>
          <w:p w14:paraId="2262122F" w14:textId="108566BC" w:rsidR="00173E2E" w:rsidRDefault="003E62E7" w:rsidP="00173E2E">
            <w:pPr>
              <w:rPr>
                <w:rFonts w:ascii="Times New Roman" w:hAnsi="Times New Roman" w:cs="Times New Roman"/>
              </w:rPr>
            </w:pPr>
            <w:r w:rsidRPr="003E62E7">
              <w:rPr>
                <w:rFonts w:ascii="Times New Roman" w:hAnsi="Times New Roman" w:cs="Times New Roman"/>
              </w:rPr>
              <w:t>0.99823</w:t>
            </w:r>
          </w:p>
        </w:tc>
        <w:tc>
          <w:tcPr>
            <w:tcW w:w="1659" w:type="dxa"/>
          </w:tcPr>
          <w:p w14:paraId="2760554A" w14:textId="0D61CE6A" w:rsidR="00173E2E" w:rsidRDefault="00331D54" w:rsidP="00173E2E">
            <w:pPr>
              <w:rPr>
                <w:rFonts w:ascii="Times New Roman" w:hAnsi="Times New Roman" w:cs="Times New Roman"/>
              </w:rPr>
            </w:pPr>
            <w:r w:rsidRPr="00331D54">
              <w:rPr>
                <w:rFonts w:ascii="Times New Roman" w:hAnsi="Times New Roman" w:cs="Times New Roman"/>
              </w:rPr>
              <w:t>0.47368</w:t>
            </w:r>
          </w:p>
        </w:tc>
        <w:tc>
          <w:tcPr>
            <w:tcW w:w="1660" w:type="dxa"/>
          </w:tcPr>
          <w:p w14:paraId="35B4C4E9" w14:textId="5F409AD3" w:rsidR="00173E2E" w:rsidRDefault="00331D54" w:rsidP="00173E2E">
            <w:pPr>
              <w:rPr>
                <w:rFonts w:ascii="Times New Roman" w:hAnsi="Times New Roman" w:cs="Times New Roman"/>
              </w:rPr>
            </w:pPr>
            <w:r w:rsidRPr="00331D54">
              <w:rPr>
                <w:rFonts w:ascii="Times New Roman" w:hAnsi="Times New Roman" w:cs="Times New Roman"/>
              </w:rPr>
              <w:t>0.64246</w:t>
            </w:r>
          </w:p>
        </w:tc>
      </w:tr>
    </w:tbl>
    <w:p w14:paraId="183D9DB1" w14:textId="71B066D1" w:rsidR="00BD1A55" w:rsidDel="00B15E37" w:rsidRDefault="005124B2" w:rsidP="00044283">
      <w:pPr>
        <w:jc w:val="center"/>
        <w:rPr>
          <w:moveFrom w:id="131" w:author="dpjhn" w:date="2023-11-04T11:07:00Z"/>
          <w:rFonts w:ascii="Times New Roman" w:hAnsi="Times New Roman" w:cs="Times New Roman"/>
          <w:sz w:val="18"/>
          <w:szCs w:val="18"/>
        </w:rPr>
      </w:pPr>
      <w:moveFromRangeStart w:id="132" w:author="dpjhn" w:date="2023-11-04T11:07:00Z" w:name="move149988479"/>
      <w:moveFrom w:id="133" w:author="dpjhn" w:date="2023-11-04T11:07:00Z">
        <w:r w:rsidRPr="005124B2" w:rsidDel="00B15E37">
          <w:rPr>
            <w:rFonts w:ascii="Times New Roman" w:hAnsi="Times New Roman" w:cs="Times New Roman"/>
            <w:sz w:val="18"/>
            <w:szCs w:val="18"/>
          </w:rPr>
          <w:t xml:space="preserve">Table </w:t>
        </w:r>
        <w:r w:rsidR="0058663C" w:rsidDel="00B15E37">
          <w:rPr>
            <w:rFonts w:ascii="Times New Roman" w:hAnsi="Times New Roman" w:cs="Times New Roman"/>
            <w:sz w:val="18"/>
            <w:szCs w:val="18"/>
          </w:rPr>
          <w:t>3</w:t>
        </w:r>
        <w:r w:rsidRPr="005124B2" w:rsidDel="00B15E37">
          <w:rPr>
            <w:rFonts w:ascii="Times New Roman" w:hAnsi="Times New Roman" w:cs="Times New Roman"/>
            <w:sz w:val="18"/>
            <w:szCs w:val="18"/>
          </w:rPr>
          <w:t>: Model performance without data block structure</w:t>
        </w:r>
      </w:moveFrom>
    </w:p>
    <w:moveFromRangeEnd w:id="132"/>
    <w:p w14:paraId="61D9FCEF" w14:textId="77777777" w:rsidR="00B0147F" w:rsidRDefault="00B0147F" w:rsidP="00044283">
      <w:pPr>
        <w:ind w:firstLine="420"/>
        <w:rPr>
          <w:rFonts w:ascii="Times New Roman" w:hAnsi="Times New Roman" w:cs="Times New Roman"/>
        </w:rPr>
      </w:pPr>
      <w:commentRangeStart w:id="134"/>
      <w:r w:rsidRPr="00B0147F">
        <w:rPr>
          <w:rFonts w:ascii="Times New Roman" w:hAnsi="Times New Roman" w:cs="Times New Roman"/>
        </w:rPr>
        <w:t>During the training process of WGAN-GP, we incorporated the CTST process after each epoch to promptly assess the impact of network training and retain the necessary network weights for downstream tasks. Due to the time-consuming nature of network training, cross-validation is performed only once, and the network weights are retained based on the accuracy of this validation. However, these weights are susceptible to chance during the individual CTST process. This is because, due to the probabilistic nature of data generation, the network may generate samples that closely resemble a specific distribution, leading to a CTST result close to 0.5. (In reality, the network has already learned the distribution of the target samples more effectively at this stage.) These weights can significantly influence the downstream task. To evaluate the impact of generator fitting across different epochs, we conducted an additional CTST experiment. Multiple CTSTs were performed using different weights, and the classifier with the mean accuracy closest to 0.5 was selected as the data generator for the downstream task.</w:t>
      </w:r>
    </w:p>
    <w:p w14:paraId="7415683F" w14:textId="0FB7A7E4" w:rsidR="00B0147F" w:rsidRDefault="00B0147F" w:rsidP="00044283">
      <w:pPr>
        <w:ind w:firstLine="420"/>
        <w:rPr>
          <w:rFonts w:ascii="Times New Roman" w:hAnsi="Times New Roman" w:cs="Times New Roman"/>
        </w:rPr>
      </w:pPr>
      <w:r w:rsidRPr="00B0147F">
        <w:rPr>
          <w:rFonts w:ascii="Times New Roman" w:hAnsi="Times New Roman" w:cs="Times New Roman"/>
        </w:rPr>
        <w:lastRenderedPageBreak/>
        <w:t>A total of 61 weights were saved using the preset hyperparameters. The additional CTST experimental results for these 61 weights are presented in Figure 2, sorted based on their variance. After conducting 200 repetitions of the experiment, slight differences were observed in the mean values of all generator test results. Most of the generator test results still satisfy the preset hyperparameter criteria, falling between 0.498 and 0.502 as denoted by the green dots in the figure. A few generator test results deviate from the preset criteria but meet the requirements of the downstream tasks, ranging from 0.4 to 0.498 and 0.502 to 0.6 as indicated by the orange points in the figure. This indicates an increase in their variance. A few generators, represented by the red dots, exhibit test results significantly deviating from the 0.5 criterion, with an absolute difference greater than 0.1, and higher variance. In such cases, the samples generated by these generators can introduce bias in the training of the classifier model.</w:t>
      </w:r>
      <w:r w:rsidR="00331E99" w:rsidRPr="00331E99">
        <w:t xml:space="preserve"> </w:t>
      </w:r>
      <w:r w:rsidR="00331E99" w:rsidRPr="00331E99">
        <w:rPr>
          <w:rFonts w:ascii="Times New Roman" w:hAnsi="Times New Roman" w:cs="Times New Roman"/>
        </w:rPr>
        <w:t>These test results confirm necessity of adding additional CTST.</w:t>
      </w:r>
      <w:commentRangeEnd w:id="134"/>
      <w:r w:rsidR="002375A3">
        <w:rPr>
          <w:rStyle w:val="CommentReference"/>
        </w:rPr>
        <w:commentReference w:id="134"/>
      </w:r>
    </w:p>
    <w:p w14:paraId="756F62C5" w14:textId="155DB2D9" w:rsidR="00044283" w:rsidRDefault="00F26F64" w:rsidP="00E87995">
      <w:pPr>
        <w:jc w:val="center"/>
        <w:rPr>
          <w:rFonts w:ascii="Times New Roman" w:hAnsi="Times New Roman" w:cs="Times New Roman"/>
          <w:sz w:val="18"/>
          <w:szCs w:val="18"/>
        </w:rPr>
      </w:pPr>
      <w:r w:rsidRPr="00F26F64">
        <w:rPr>
          <w:rFonts w:ascii="Times New Roman" w:hAnsi="Times New Roman" w:cs="Times New Roman"/>
          <w:noProof/>
          <w:sz w:val="18"/>
          <w:szCs w:val="18"/>
        </w:rPr>
        <w:drawing>
          <wp:inline distT="0" distB="0" distL="0" distR="0" wp14:anchorId="486D18E9" wp14:editId="34587239">
            <wp:extent cx="5181600" cy="2886075"/>
            <wp:effectExtent l="0" t="0" r="0" b="9525"/>
            <wp:docPr id="709562465" name="图片 10"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62465" name="图片 10" descr="图表, 散点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886075"/>
                    </a:xfrm>
                    <a:prstGeom prst="rect">
                      <a:avLst/>
                    </a:prstGeom>
                    <a:noFill/>
                    <a:ln>
                      <a:noFill/>
                    </a:ln>
                  </pic:spPr>
                </pic:pic>
              </a:graphicData>
            </a:graphic>
          </wp:inline>
        </w:drawing>
      </w:r>
    </w:p>
    <w:p w14:paraId="02B80952" w14:textId="6328FE79" w:rsidR="003E3F1C" w:rsidRDefault="003E3F1C" w:rsidP="003E3F1C">
      <w:pPr>
        <w:jc w:val="center"/>
        <w:rPr>
          <w:rFonts w:ascii="Times New Roman" w:hAnsi="Times New Roman" w:cs="Times New Roman"/>
          <w:sz w:val="18"/>
          <w:szCs w:val="18"/>
        </w:rPr>
      </w:pPr>
      <w:r w:rsidRPr="00646039">
        <w:rPr>
          <w:rFonts w:ascii="Times New Roman" w:hAnsi="Times New Roman" w:cs="Times New Roman"/>
          <w:sz w:val="18"/>
          <w:szCs w:val="18"/>
        </w:rPr>
        <w:t>F</w:t>
      </w:r>
      <w:r w:rsidRPr="00646039">
        <w:rPr>
          <w:rFonts w:ascii="Times New Roman" w:hAnsi="Times New Roman" w:cs="Times New Roman" w:hint="eastAsia"/>
          <w:sz w:val="18"/>
          <w:szCs w:val="18"/>
        </w:rPr>
        <w:t>igure</w:t>
      </w:r>
      <w:r w:rsidRPr="00646039">
        <w:rPr>
          <w:rFonts w:ascii="Times New Roman" w:hAnsi="Times New Roman" w:cs="Times New Roman"/>
          <w:sz w:val="18"/>
          <w:szCs w:val="18"/>
        </w:rPr>
        <w:t xml:space="preserve"> </w:t>
      </w:r>
      <w:r>
        <w:rPr>
          <w:rFonts w:ascii="Times New Roman" w:hAnsi="Times New Roman" w:cs="Times New Roman"/>
          <w:sz w:val="18"/>
          <w:szCs w:val="18"/>
        </w:rPr>
        <w:t>2:</w:t>
      </w:r>
      <w:r w:rsidRPr="00646039">
        <w:rPr>
          <w:rFonts w:ascii="Times New Roman" w:hAnsi="Times New Roman" w:cs="Times New Roman"/>
          <w:sz w:val="18"/>
          <w:szCs w:val="18"/>
        </w:rPr>
        <w:t xml:space="preserve"> </w:t>
      </w:r>
      <w:r>
        <w:rPr>
          <w:rFonts w:ascii="Times New Roman" w:hAnsi="Times New Roman" w:cs="Times New Roman"/>
          <w:sz w:val="18"/>
          <w:szCs w:val="18"/>
        </w:rPr>
        <w:t xml:space="preserve">CTST result over 61 saved model weight. </w:t>
      </w:r>
    </w:p>
    <w:p w14:paraId="015E3D17" w14:textId="77777777" w:rsidR="003E3F1C" w:rsidRPr="008238C5" w:rsidRDefault="003E3F1C" w:rsidP="003E3F1C">
      <w:pPr>
        <w:jc w:val="center"/>
        <w:rPr>
          <w:rFonts w:ascii="Times New Roman" w:hAnsi="Times New Roman" w:cs="Times New Roman"/>
          <w:sz w:val="18"/>
          <w:szCs w:val="18"/>
        </w:rPr>
      </w:pPr>
    </w:p>
    <w:p w14:paraId="79D1355E" w14:textId="37A69451" w:rsidR="002B0917" w:rsidRDefault="00B15E37" w:rsidP="00C2108E">
      <w:pPr>
        <w:rPr>
          <w:rFonts w:ascii="Times New Roman" w:hAnsi="Times New Roman" w:cs="Times New Roman"/>
          <w:b/>
          <w:bCs/>
          <w:sz w:val="18"/>
          <w:szCs w:val="18"/>
        </w:rPr>
      </w:pPr>
      <w:ins w:id="135" w:author="dpjhn" w:date="2023-11-04T11:01:00Z">
        <w:r>
          <w:rPr>
            <w:rFonts w:ascii="Times New Roman" w:hAnsi="Times New Roman" w:cs="Times New Roman"/>
            <w:b/>
            <w:bCs/>
          </w:rPr>
          <w:t>3.3</w:t>
        </w:r>
      </w:ins>
      <w:del w:id="136" w:author="dpjhn" w:date="2023-11-04T11:01:00Z">
        <w:r w:rsidR="0037453D" w:rsidRPr="0037453D" w:rsidDel="00B15E37">
          <w:rPr>
            <w:rFonts w:ascii="Times New Roman" w:hAnsi="Times New Roman" w:cs="Times New Roman"/>
            <w:b/>
            <w:bCs/>
          </w:rPr>
          <w:delText>2</w:delText>
        </w:r>
      </w:del>
      <w:r w:rsidR="0037453D" w:rsidRPr="0037453D">
        <w:rPr>
          <w:rFonts w:ascii="Times New Roman" w:hAnsi="Times New Roman" w:cs="Times New Roman"/>
          <w:b/>
          <w:bCs/>
        </w:rPr>
        <w:t>.</w:t>
      </w:r>
      <w:r w:rsidR="00B82D20" w:rsidRPr="0037453D">
        <w:rPr>
          <w:rFonts w:ascii="Times New Roman" w:hAnsi="Times New Roman" w:cs="Times New Roman"/>
          <w:b/>
          <w:bCs/>
        </w:rPr>
        <w:t>WGAN-GP successfully generated high-quality positive</w:t>
      </w:r>
      <w:r w:rsidR="000315D6">
        <w:rPr>
          <w:rFonts w:ascii="Times New Roman" w:hAnsi="Times New Roman" w:cs="Times New Roman"/>
          <w:b/>
          <w:bCs/>
        </w:rPr>
        <w:t xml:space="preserve"> gene</w:t>
      </w:r>
      <w:r w:rsidR="00B82D20" w:rsidRPr="0037453D">
        <w:rPr>
          <w:rFonts w:ascii="Times New Roman" w:hAnsi="Times New Roman" w:cs="Times New Roman"/>
          <w:b/>
          <w:bCs/>
        </w:rPr>
        <w:t xml:space="preserve"> </w:t>
      </w:r>
      <w:proofErr w:type="gramStart"/>
      <w:r w:rsidR="00B82D20" w:rsidRPr="0037453D">
        <w:rPr>
          <w:rFonts w:ascii="Times New Roman" w:hAnsi="Times New Roman" w:cs="Times New Roman"/>
          <w:b/>
          <w:bCs/>
        </w:rPr>
        <w:t>samples</w:t>
      </w:r>
      <w:proofErr w:type="gramEnd"/>
    </w:p>
    <w:p w14:paraId="31F8AD63" w14:textId="75CFD318" w:rsidR="00B5329A" w:rsidRPr="00C30F8B" w:rsidRDefault="00B5329A" w:rsidP="00807D7B">
      <w:pPr>
        <w:ind w:firstLine="420"/>
        <w:rPr>
          <w:rFonts w:ascii="Times New Roman" w:hAnsi="Times New Roman" w:cs="Times New Roman"/>
        </w:rPr>
      </w:pPr>
      <w:r w:rsidRPr="00C30F8B">
        <w:rPr>
          <w:rFonts w:ascii="Times New Roman" w:hAnsi="Times New Roman" w:cs="Times New Roman"/>
        </w:rPr>
        <w:t xml:space="preserve">Overall, the samples synthesized through WGAN-GP exhibited a strong alignment with the original positive samples. Following each training epoch, we incorporated supplementary CTST. </w:t>
      </w:r>
      <w:r w:rsidR="00C9017C">
        <w:rPr>
          <w:rFonts w:ascii="Times New Roman" w:hAnsi="Times New Roman" w:cs="Times New Roman"/>
        </w:rPr>
        <w:t>As shown in figure 3, at</w:t>
      </w:r>
      <w:r w:rsidRPr="00C30F8B">
        <w:rPr>
          <w:rFonts w:ascii="Times New Roman" w:hAnsi="Times New Roman" w:cs="Times New Roman"/>
        </w:rPr>
        <w:t xml:space="preserve"> the outset of generator training, the generated samples diverged notably from the distribution of positive samples, yielding a CTST accuracy of 1.0. This observation underscores the effective discrimination achieved by the CTST classifier between the generated and positive samples.</w:t>
      </w:r>
    </w:p>
    <w:p w14:paraId="2C208B94" w14:textId="77777777" w:rsidR="00B5329A" w:rsidRPr="00C30F8B" w:rsidRDefault="00B5329A" w:rsidP="00B5329A">
      <w:pPr>
        <w:ind w:firstLineChars="200" w:firstLine="420"/>
        <w:rPr>
          <w:rFonts w:ascii="Times New Roman" w:hAnsi="Times New Roman" w:cs="Times New Roman"/>
        </w:rPr>
      </w:pPr>
      <w:r w:rsidRPr="00C30F8B">
        <w:rPr>
          <w:rFonts w:ascii="Times New Roman" w:hAnsi="Times New Roman" w:cs="Times New Roman"/>
        </w:rPr>
        <w:t>Around the 200th epoch, the generator began capturing the distinctive feature distribution of the positive samples. Consequently, an overlap emerged in the feature space between the generated and positive samples, leading to a decrease in CTST accuracy to approximately 0.7. As training progressed, by the 500th epoch, this overlapping region expanded further, causing the CTST accuracy to diminish to about 0.6.</w:t>
      </w:r>
    </w:p>
    <w:p w14:paraId="1E1D5C4B" w14:textId="4DBE31E1" w:rsidR="0077014C" w:rsidRPr="0077014C" w:rsidRDefault="00B5329A" w:rsidP="00520542">
      <w:pPr>
        <w:ind w:firstLineChars="200" w:firstLine="420"/>
        <w:rPr>
          <w:rFonts w:ascii="Times New Roman" w:hAnsi="Times New Roman" w:cs="Times New Roman"/>
        </w:rPr>
      </w:pPr>
      <w:r w:rsidRPr="00C30F8B">
        <w:rPr>
          <w:rFonts w:ascii="Times New Roman" w:hAnsi="Times New Roman" w:cs="Times New Roman"/>
        </w:rPr>
        <w:t xml:space="preserve">After over 800 additional training iterations, WGAN-GP successfully internalized the genetic feature distribution of authentic positive samples. Evidently, the CTST accuracy decreased to 0.5 and exhibited fluctuation around this value, signifying the generator's ability to effectively align </w:t>
      </w:r>
      <w:r w:rsidRPr="00C30F8B">
        <w:rPr>
          <w:rFonts w:ascii="Times New Roman" w:hAnsi="Times New Roman" w:cs="Times New Roman"/>
        </w:rPr>
        <w:lastRenderedPageBreak/>
        <w:t>with the positive sample distribution. Additionally, the training loss curve further indicated that the generator attained a local optimum as the CTST accuracy reached 0.5.</w:t>
      </w:r>
    </w:p>
    <w:p w14:paraId="1FA510B9" w14:textId="49AAE55F" w:rsidR="0077014C" w:rsidRDefault="00B5329A" w:rsidP="0077014C">
      <w:pPr>
        <w:ind w:firstLineChars="200" w:firstLine="420"/>
        <w:rPr>
          <w:rFonts w:ascii="Times New Roman" w:hAnsi="Times New Roman" w:cs="Times New Roman"/>
        </w:rPr>
      </w:pPr>
      <w:r w:rsidRPr="00C30F8B">
        <w:rPr>
          <w:rFonts w:ascii="Times New Roman" w:hAnsi="Times New Roman" w:cs="Times New Roman"/>
        </w:rPr>
        <w:t xml:space="preserve">Furthermore, conducting independent CTST evaluations on each </w:t>
      </w:r>
      <w:r>
        <w:rPr>
          <w:rFonts w:ascii="Times New Roman" w:hAnsi="Times New Roman" w:cs="Times New Roman"/>
        </w:rPr>
        <w:t>saved</w:t>
      </w:r>
      <w:r w:rsidRPr="00C30F8B">
        <w:rPr>
          <w:rFonts w:ascii="Times New Roman" w:hAnsi="Times New Roman" w:cs="Times New Roman"/>
        </w:rPr>
        <w:t xml:space="preserve"> generator model unveiled that more than half of the generators could consistently uphold a classifier accuracy of around 0.5. This observation implies the challenge of distinguishing between generated samples and positive samples using the classifier. Undoubtedly, the generator excelled at producing high-caliber synthetic samples.</w:t>
      </w:r>
      <w:r>
        <w:rPr>
          <w:rFonts w:ascii="Times New Roman" w:hAnsi="Times New Roman" w:cs="Times New Roman" w:hint="eastAsia"/>
        </w:rPr>
        <w:t xml:space="preserve"> </w:t>
      </w:r>
    </w:p>
    <w:p w14:paraId="6548B946" w14:textId="772A87FD" w:rsidR="00B5329A" w:rsidRDefault="005772C0" w:rsidP="00E4412C">
      <w:pPr>
        <w:jc w:val="center"/>
        <w:rPr>
          <w:rFonts w:ascii="Times New Roman" w:hAnsi="Times New Roman" w:cs="Times New Roman"/>
        </w:rPr>
      </w:pPr>
      <w:r>
        <w:rPr>
          <w:noProof/>
        </w:rPr>
        <w:drawing>
          <wp:inline distT="0" distB="0" distL="0" distR="0" wp14:anchorId="54C41EBB" wp14:editId="6E096BAF">
            <wp:extent cx="5274310" cy="3877945"/>
            <wp:effectExtent l="0" t="0" r="2540" b="8255"/>
            <wp:docPr id="691684096"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84096" name="图片 2" descr="图表, 散点图&#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77945"/>
                    </a:xfrm>
                    <a:prstGeom prst="rect">
                      <a:avLst/>
                    </a:prstGeom>
                    <a:noFill/>
                    <a:ln>
                      <a:noFill/>
                    </a:ln>
                  </pic:spPr>
                </pic:pic>
              </a:graphicData>
            </a:graphic>
          </wp:inline>
        </w:drawing>
      </w:r>
    </w:p>
    <w:p w14:paraId="144D32A0" w14:textId="0080750C" w:rsidR="006E1C5D" w:rsidRDefault="00646039" w:rsidP="006E1C5D">
      <w:pPr>
        <w:jc w:val="center"/>
        <w:rPr>
          <w:rFonts w:ascii="Times New Roman" w:hAnsi="Times New Roman" w:cs="Times New Roman"/>
          <w:sz w:val="18"/>
          <w:szCs w:val="18"/>
        </w:rPr>
      </w:pPr>
      <w:r w:rsidRPr="00646039">
        <w:rPr>
          <w:rFonts w:ascii="Times New Roman" w:hAnsi="Times New Roman" w:cs="Times New Roman"/>
          <w:sz w:val="18"/>
          <w:szCs w:val="18"/>
        </w:rPr>
        <w:t>F</w:t>
      </w:r>
      <w:r w:rsidRPr="00646039">
        <w:rPr>
          <w:rFonts w:ascii="Times New Roman" w:hAnsi="Times New Roman" w:cs="Times New Roman" w:hint="eastAsia"/>
          <w:sz w:val="18"/>
          <w:szCs w:val="18"/>
        </w:rPr>
        <w:t>igure</w:t>
      </w:r>
      <w:r w:rsidRPr="00646039">
        <w:rPr>
          <w:rFonts w:ascii="Times New Roman" w:hAnsi="Times New Roman" w:cs="Times New Roman"/>
          <w:sz w:val="18"/>
          <w:szCs w:val="18"/>
        </w:rPr>
        <w:t xml:space="preserve"> </w:t>
      </w:r>
      <w:r w:rsidR="0083737A">
        <w:rPr>
          <w:rFonts w:ascii="Times New Roman" w:hAnsi="Times New Roman" w:cs="Times New Roman"/>
          <w:sz w:val="18"/>
          <w:szCs w:val="18"/>
        </w:rPr>
        <w:t>3</w:t>
      </w:r>
      <w:r w:rsidRPr="00646039">
        <w:rPr>
          <w:rFonts w:ascii="Times New Roman" w:hAnsi="Times New Roman" w:cs="Times New Roman"/>
          <w:sz w:val="18"/>
          <w:szCs w:val="18"/>
        </w:rPr>
        <w:t xml:space="preserve">: Distribution changes between positive and </w:t>
      </w:r>
      <w:r w:rsidR="00F50BA2">
        <w:rPr>
          <w:rFonts w:ascii="Times New Roman" w:hAnsi="Times New Roman" w:cs="Times New Roman"/>
          <w:sz w:val="18"/>
          <w:szCs w:val="18"/>
        </w:rPr>
        <w:t>synthetic</w:t>
      </w:r>
      <w:r w:rsidRPr="00646039">
        <w:rPr>
          <w:rFonts w:ascii="Times New Roman" w:hAnsi="Times New Roman" w:cs="Times New Roman"/>
          <w:sz w:val="18"/>
          <w:szCs w:val="18"/>
        </w:rPr>
        <w:t xml:space="preserve"> samples</w:t>
      </w:r>
    </w:p>
    <w:p w14:paraId="72361A57" w14:textId="77777777" w:rsidR="006E1C5D" w:rsidRDefault="006E1C5D" w:rsidP="006E1C5D">
      <w:pPr>
        <w:rPr>
          <w:rFonts w:ascii="Times New Roman" w:hAnsi="Times New Roman" w:cs="Times New Roman"/>
          <w:sz w:val="18"/>
          <w:szCs w:val="18"/>
        </w:rPr>
      </w:pPr>
    </w:p>
    <w:p w14:paraId="1D15F1F6" w14:textId="7E1AE761" w:rsidR="006E1C5D" w:rsidRPr="006E1C5D" w:rsidRDefault="006E1C5D" w:rsidP="006E1C5D">
      <w:pPr>
        <w:ind w:firstLine="420"/>
        <w:rPr>
          <w:rFonts w:ascii="Times New Roman" w:hAnsi="Times New Roman" w:cs="Times New Roman"/>
        </w:rPr>
      </w:pPr>
      <w:r w:rsidRPr="006E1C5D">
        <w:rPr>
          <w:rFonts w:ascii="Times New Roman" w:hAnsi="Times New Roman" w:cs="Times New Roman"/>
        </w:rPr>
        <w:t xml:space="preserve">During the early stages of developing generative adversarial networks, researchers were amazed by GAN's remarkable fitting ability, but also faced the challenge of training difficulties. While WGAN-GP partially addressed these difficulties by incorporating gradient penalties, the role of proper neural network design and hyperparameter tuning remained crucial in GAN training. In addition to visualizing samples at various epochs, observing changes in loss during GAN training was also </w:t>
      </w:r>
      <w:r w:rsidR="00DE5B18">
        <w:rPr>
          <w:rFonts w:ascii="Times New Roman" w:hAnsi="Times New Roman" w:cs="Times New Roman" w:hint="eastAsia"/>
        </w:rPr>
        <w:t>effective</w:t>
      </w:r>
      <w:r w:rsidRPr="006E1C5D">
        <w:rPr>
          <w:rFonts w:ascii="Times New Roman" w:hAnsi="Times New Roman" w:cs="Times New Roman"/>
        </w:rPr>
        <w:t xml:space="preserve">. For WGAN-GP, the generator's loss represented the disparity between the generated sample and the </w:t>
      </w:r>
      <w:r w:rsidR="0008117C">
        <w:rPr>
          <w:rFonts w:ascii="Times New Roman" w:hAnsi="Times New Roman" w:cs="Times New Roman"/>
        </w:rPr>
        <w:t>real</w:t>
      </w:r>
      <w:r w:rsidRPr="006E1C5D">
        <w:rPr>
          <w:rFonts w:ascii="Times New Roman" w:hAnsi="Times New Roman" w:cs="Times New Roman"/>
        </w:rPr>
        <w:t xml:space="preserve"> sample. Figure </w:t>
      </w:r>
      <w:r w:rsidR="00EB2464">
        <w:rPr>
          <w:rFonts w:ascii="Times New Roman" w:hAnsi="Times New Roman" w:cs="Times New Roman"/>
        </w:rPr>
        <w:t>4</w:t>
      </w:r>
      <w:r w:rsidRPr="006E1C5D">
        <w:rPr>
          <w:rFonts w:ascii="Times New Roman" w:hAnsi="Times New Roman" w:cs="Times New Roman"/>
        </w:rPr>
        <w:t xml:space="preserve"> illustrates that the generator exhibited poor sample fitting ability at the beginning of training, resulting in an increase in loss throughout the training process. After adversarial training with the discriminator, the generator started capturing the underlying sample distribution, leading to a decrease in loss. As the training progressed, the generator's loss began to fluctuate, indicating its position in the intermediate stage. Around 500-600 epochs, the generator and discriminator reached a Nash equilibrium in the game, demonstrating a consistent reduction in loss and subsequent stabilization. This indicated that the entire generative adversarial network had reached an approximate optimal state.</w:t>
      </w:r>
    </w:p>
    <w:p w14:paraId="07031F64" w14:textId="510B59C4" w:rsidR="00520542" w:rsidRPr="006E1C5D" w:rsidRDefault="008608EE" w:rsidP="006E1C5D">
      <w:pPr>
        <w:jc w:val="center"/>
        <w:rPr>
          <w:rFonts w:ascii="Times New Roman" w:hAnsi="Times New Roman" w:cs="Times New Roman"/>
          <w:sz w:val="18"/>
          <w:szCs w:val="18"/>
        </w:rPr>
      </w:pPr>
      <w:r>
        <w:rPr>
          <w:noProof/>
        </w:rPr>
        <w:lastRenderedPageBreak/>
        <w:drawing>
          <wp:inline distT="0" distB="0" distL="0" distR="0" wp14:anchorId="688DC654" wp14:editId="43153B2E">
            <wp:extent cx="4290708" cy="3220872"/>
            <wp:effectExtent l="0" t="0" r="0" b="0"/>
            <wp:docPr id="1615486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860" cy="3229243"/>
                    </a:xfrm>
                    <a:prstGeom prst="rect">
                      <a:avLst/>
                    </a:prstGeom>
                    <a:noFill/>
                    <a:ln>
                      <a:noFill/>
                    </a:ln>
                  </pic:spPr>
                </pic:pic>
              </a:graphicData>
            </a:graphic>
          </wp:inline>
        </w:drawing>
      </w:r>
    </w:p>
    <w:p w14:paraId="1DD7E971" w14:textId="685BCCCB" w:rsidR="00520542" w:rsidRPr="0077014C" w:rsidRDefault="00520542" w:rsidP="00520542">
      <w:pPr>
        <w:jc w:val="center"/>
        <w:rPr>
          <w:rFonts w:ascii="Times New Roman" w:hAnsi="Times New Roman" w:cs="Times New Roman"/>
        </w:rPr>
      </w:pPr>
      <w:r w:rsidRPr="00646039">
        <w:rPr>
          <w:rFonts w:ascii="Times New Roman" w:hAnsi="Times New Roman" w:cs="Times New Roman"/>
          <w:sz w:val="18"/>
          <w:szCs w:val="18"/>
        </w:rPr>
        <w:t>F</w:t>
      </w:r>
      <w:r w:rsidRPr="00646039">
        <w:rPr>
          <w:rFonts w:ascii="Times New Roman" w:hAnsi="Times New Roman" w:cs="Times New Roman" w:hint="eastAsia"/>
          <w:sz w:val="18"/>
          <w:szCs w:val="18"/>
        </w:rPr>
        <w:t>igure</w:t>
      </w:r>
      <w:r w:rsidRPr="00646039">
        <w:rPr>
          <w:rFonts w:ascii="Times New Roman" w:hAnsi="Times New Roman" w:cs="Times New Roman"/>
          <w:sz w:val="18"/>
          <w:szCs w:val="18"/>
        </w:rPr>
        <w:t xml:space="preserve"> </w:t>
      </w:r>
      <w:r w:rsidR="00CB74A8">
        <w:rPr>
          <w:rFonts w:ascii="Times New Roman" w:hAnsi="Times New Roman" w:cs="Times New Roman"/>
          <w:sz w:val="18"/>
          <w:szCs w:val="18"/>
        </w:rPr>
        <w:t>4</w:t>
      </w:r>
      <w:r w:rsidRPr="00646039">
        <w:rPr>
          <w:rFonts w:ascii="Times New Roman" w:hAnsi="Times New Roman" w:cs="Times New Roman"/>
          <w:sz w:val="18"/>
          <w:szCs w:val="18"/>
        </w:rPr>
        <w:t xml:space="preserve">: </w:t>
      </w:r>
      <w:r>
        <w:rPr>
          <w:rFonts w:ascii="Times New Roman" w:hAnsi="Times New Roman" w:cs="Times New Roman"/>
          <w:sz w:val="18"/>
          <w:szCs w:val="18"/>
        </w:rPr>
        <w:t xml:space="preserve">WGAN-GP train loss over 5000 </w:t>
      </w:r>
      <w:r w:rsidRPr="0077014C">
        <w:rPr>
          <w:rFonts w:ascii="Times New Roman" w:hAnsi="Times New Roman" w:cs="Times New Roman"/>
          <w:sz w:val="18"/>
          <w:szCs w:val="18"/>
        </w:rPr>
        <w:t>epochs</w:t>
      </w:r>
      <w:r>
        <w:rPr>
          <w:rFonts w:ascii="Times New Roman" w:hAnsi="Times New Roman" w:cs="Times New Roman"/>
          <w:sz w:val="18"/>
          <w:szCs w:val="18"/>
        </w:rPr>
        <w:t>. Blue line indicates discriminator loss while orange line indicates generator loss.</w:t>
      </w:r>
    </w:p>
    <w:p w14:paraId="383378AE" w14:textId="7F234AAC" w:rsidR="000315D6" w:rsidRPr="00520542" w:rsidRDefault="000315D6" w:rsidP="000315D6">
      <w:pPr>
        <w:jc w:val="left"/>
        <w:rPr>
          <w:rFonts w:ascii="Times New Roman" w:hAnsi="Times New Roman" w:cs="Times New Roman"/>
          <w:sz w:val="18"/>
          <w:szCs w:val="18"/>
        </w:rPr>
      </w:pPr>
    </w:p>
    <w:p w14:paraId="13028B3A" w14:textId="5E3267F2" w:rsidR="00B82D20" w:rsidRDefault="00B15E37" w:rsidP="001A57D3">
      <w:pPr>
        <w:rPr>
          <w:rFonts w:ascii="Times New Roman" w:hAnsi="Times New Roman" w:cs="Times New Roman"/>
          <w:b/>
          <w:bCs/>
        </w:rPr>
      </w:pPr>
      <w:ins w:id="137" w:author="dpjhn" w:date="2023-11-04T11:01:00Z">
        <w:r>
          <w:rPr>
            <w:rFonts w:ascii="Times New Roman" w:hAnsi="Times New Roman" w:cs="Times New Roman"/>
            <w:b/>
            <w:bCs/>
          </w:rPr>
          <w:t>3.4</w:t>
        </w:r>
      </w:ins>
      <w:del w:id="138" w:author="dpjhn" w:date="2023-11-04T11:01:00Z">
        <w:r w:rsidR="00B82D20" w:rsidDel="00B15E37">
          <w:rPr>
            <w:rFonts w:ascii="Times New Roman" w:hAnsi="Times New Roman" w:cs="Times New Roman"/>
            <w:b/>
            <w:bCs/>
          </w:rPr>
          <w:delText>2</w:delText>
        </w:r>
      </w:del>
      <w:r w:rsidR="00B82D20">
        <w:rPr>
          <w:rFonts w:ascii="Times New Roman" w:hAnsi="Times New Roman" w:cs="Times New Roman"/>
          <w:b/>
          <w:bCs/>
        </w:rPr>
        <w:t xml:space="preserve">. </w:t>
      </w:r>
      <w:r w:rsidR="00641A3A">
        <w:rPr>
          <w:rFonts w:ascii="Times New Roman" w:hAnsi="Times New Roman" w:cs="Times New Roman" w:hint="eastAsia"/>
          <w:b/>
          <w:bCs/>
        </w:rPr>
        <w:t>Performance</w:t>
      </w:r>
      <w:r w:rsidR="00641A3A">
        <w:rPr>
          <w:rFonts w:ascii="Times New Roman" w:hAnsi="Times New Roman" w:cs="Times New Roman"/>
          <w:b/>
          <w:bCs/>
        </w:rPr>
        <w:t xml:space="preserve"> </w:t>
      </w:r>
      <w:r w:rsidR="00641A3A">
        <w:rPr>
          <w:rFonts w:ascii="Times New Roman" w:hAnsi="Times New Roman" w:cs="Times New Roman" w:hint="eastAsia"/>
          <w:b/>
          <w:bCs/>
        </w:rPr>
        <w:t>comparison</w:t>
      </w:r>
    </w:p>
    <w:p w14:paraId="443264BB" w14:textId="47BE274A" w:rsidR="00BE374F" w:rsidRDefault="000979EB" w:rsidP="00E9498F">
      <w:pPr>
        <w:ind w:firstLine="420"/>
        <w:rPr>
          <w:rFonts w:ascii="Times New Roman" w:hAnsi="Times New Roman" w:cs="Times New Roman"/>
        </w:rPr>
      </w:pPr>
      <w:r w:rsidRPr="00B2149E">
        <w:rPr>
          <w:rFonts w:ascii="Times New Roman" w:hAnsi="Times New Roman" w:cs="Times New Roman"/>
        </w:rPr>
        <w:t xml:space="preserve">To demonstrate the predictive performance of adding WGAN-GP synthesized samples to the original samples, we compared it with SMOTE and used no oversampling as the baseline. The oversampling scheme involved oversampling five different machine learning classifiers during training, instead of balancing the entire dataset before training. </w:t>
      </w:r>
      <w:proofErr w:type="gramStart"/>
      <w:r w:rsidRPr="00B2149E">
        <w:rPr>
          <w:rFonts w:ascii="Times New Roman" w:hAnsi="Times New Roman" w:cs="Times New Roman"/>
        </w:rPr>
        <w:t>In order to</w:t>
      </w:r>
      <w:proofErr w:type="gramEnd"/>
      <w:r w:rsidRPr="00B2149E">
        <w:rPr>
          <w:rFonts w:ascii="Times New Roman" w:hAnsi="Times New Roman" w:cs="Times New Roman"/>
        </w:rPr>
        <w:t xml:space="preserve"> comprehensively evaluate the classifier's performance, we used five evaluation indicators: MCC, accuracy, precision, recall, and F1 score. Due to the significant imbalance in the proportion of positive and negative samples in the test set, we conducted block processing on the samples during testing. This process was </w:t>
      </w:r>
      <w:proofErr w:type="gramStart"/>
      <w:r w:rsidRPr="00B2149E">
        <w:rPr>
          <w:rFonts w:ascii="Times New Roman" w:hAnsi="Times New Roman" w:cs="Times New Roman"/>
        </w:rPr>
        <w:t>similar to</w:t>
      </w:r>
      <w:proofErr w:type="gramEnd"/>
      <w:r w:rsidRPr="00B2149E">
        <w:rPr>
          <w:rFonts w:ascii="Times New Roman" w:hAnsi="Times New Roman" w:cs="Times New Roman"/>
        </w:rPr>
        <w:t xml:space="preserve"> the training process but did not involve oversampling. Each classifier received multiple models after training, and we used all the trained models to test each test data block. The average of all test results was used as the classifier's performance.</w:t>
      </w:r>
    </w:p>
    <w:p w14:paraId="28ACD0A3" w14:textId="762341BE" w:rsidR="00712FB7" w:rsidRPr="00B2149E" w:rsidRDefault="00F42E84" w:rsidP="00180101">
      <w:pPr>
        <w:ind w:firstLine="420"/>
        <w:rPr>
          <w:rFonts w:ascii="Times New Roman" w:hAnsi="Times New Roman" w:cs="Times New Roman"/>
        </w:rPr>
      </w:pPr>
      <w:r w:rsidRPr="00F42E84">
        <w:rPr>
          <w:rFonts w:ascii="Times New Roman" w:hAnsi="Times New Roman" w:cs="Times New Roman"/>
        </w:rPr>
        <w:t>As illustrated in the table</w:t>
      </w:r>
      <w:r w:rsidR="00B06515">
        <w:rPr>
          <w:rFonts w:ascii="Times New Roman" w:hAnsi="Times New Roman" w:cs="Times New Roman"/>
        </w:rPr>
        <w:t xml:space="preserve"> 3</w:t>
      </w:r>
      <w:r w:rsidRPr="00F42E84">
        <w:rPr>
          <w:rFonts w:ascii="Times New Roman" w:hAnsi="Times New Roman" w:cs="Times New Roman"/>
        </w:rPr>
        <w:t xml:space="preserve">, our scheme outperforms other schemes in most indicators. First, when considering classifiers, our proposed oversampling scheme effectively enhances the performance of all five classifiers. In the case of SVM classifiers, using WGAN-GP for oversampling led to an improvement in accuracy by approximately 2% and 1% compared to the unsampled scheme and the SMOTE scheme, respectively. It also increased precision by about 4.6% and 1%, and the F1 score by approximately 2.6% and 1.7%. Regarding MCC, a common measure for sample imbalance in classification tasks, our experiments showed an increase of about 5.9% and 2%, respectively. The performance of the other four classifiers under various oversampling schemes is </w:t>
      </w:r>
      <w:proofErr w:type="gramStart"/>
      <w:r w:rsidRPr="00F42E84">
        <w:rPr>
          <w:rFonts w:ascii="Times New Roman" w:hAnsi="Times New Roman" w:cs="Times New Roman"/>
        </w:rPr>
        <w:t>similar to</w:t>
      </w:r>
      <w:proofErr w:type="gramEnd"/>
      <w:r w:rsidRPr="00F42E84">
        <w:rPr>
          <w:rFonts w:ascii="Times New Roman" w:hAnsi="Times New Roman" w:cs="Times New Roman"/>
        </w:rPr>
        <w:t xml:space="preserve"> that of SVM, but the performance improvement for some classifiers under different oversampling schemes is less significant. Second, when considering performance evaluation indicators, although our proposed scheme doesn't exhibit significant improvements in some indicators for certain classifiers, across all test results, our method achieves the optimal values for all evaluation indicators (which may not originate from the same classifier). In terms of accuracy, </w:t>
      </w:r>
      <w:r w:rsidRPr="00F42E84">
        <w:rPr>
          <w:rFonts w:ascii="Times New Roman" w:hAnsi="Times New Roman" w:cs="Times New Roman"/>
        </w:rPr>
        <w:lastRenderedPageBreak/>
        <w:t>the RF classifier achieves the highest accuracy of 93.199%, precision of 93.846%, recall of 97.502%, F1 score of 93.274%, and MCC of 86.592% in our scheme.</w:t>
      </w:r>
    </w:p>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443C0F" w14:paraId="3C4DA215" w14:textId="77777777" w:rsidTr="00A33129">
        <w:tc>
          <w:tcPr>
            <w:tcW w:w="1185" w:type="dxa"/>
            <w:tcBorders>
              <w:top w:val="single" w:sz="18" w:space="0" w:color="auto"/>
              <w:bottom w:val="single" w:sz="8" w:space="0" w:color="auto"/>
            </w:tcBorders>
            <w:vAlign w:val="center"/>
          </w:tcPr>
          <w:p w14:paraId="6BC042D3" w14:textId="0E5E1A23"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C</w:t>
            </w:r>
            <w:r>
              <w:rPr>
                <w:rFonts w:ascii="Times New Roman" w:hAnsi="Times New Roman" w:cs="Times New Roman"/>
                <w:sz w:val="18"/>
                <w:szCs w:val="18"/>
              </w:rPr>
              <w:t>lassifier</w:t>
            </w:r>
          </w:p>
        </w:tc>
        <w:tc>
          <w:tcPr>
            <w:tcW w:w="1185" w:type="dxa"/>
            <w:tcBorders>
              <w:top w:val="single" w:sz="18" w:space="0" w:color="auto"/>
              <w:bottom w:val="single" w:sz="8" w:space="0" w:color="auto"/>
            </w:tcBorders>
            <w:vAlign w:val="center"/>
          </w:tcPr>
          <w:p w14:paraId="49D09722" w14:textId="56186F94" w:rsidR="00935E1D" w:rsidRDefault="00935E1D" w:rsidP="00935E1D">
            <w:pPr>
              <w:jc w:val="center"/>
              <w:rPr>
                <w:rFonts w:ascii="Times New Roman" w:hAnsi="Times New Roman" w:cs="Times New Roman"/>
                <w:sz w:val="18"/>
                <w:szCs w:val="18"/>
              </w:rPr>
            </w:pPr>
            <w:r>
              <w:rPr>
                <w:rFonts w:ascii="Times New Roman" w:hAnsi="Times New Roman" w:cs="Times New Roman"/>
                <w:sz w:val="18"/>
                <w:szCs w:val="18"/>
              </w:rPr>
              <w:t xml:space="preserve">Oversample </w:t>
            </w:r>
            <w:r>
              <w:rPr>
                <w:rFonts w:ascii="Times New Roman" w:hAnsi="Times New Roman" w:cs="Times New Roman" w:hint="eastAsia"/>
                <w:sz w:val="18"/>
                <w:szCs w:val="18"/>
              </w:rPr>
              <w:t>M</w:t>
            </w:r>
            <w:r>
              <w:rPr>
                <w:rFonts w:ascii="Times New Roman" w:hAnsi="Times New Roman" w:cs="Times New Roman"/>
                <w:sz w:val="18"/>
                <w:szCs w:val="18"/>
              </w:rPr>
              <w:t>ethod</w:t>
            </w:r>
          </w:p>
        </w:tc>
        <w:tc>
          <w:tcPr>
            <w:tcW w:w="1185" w:type="dxa"/>
            <w:tcBorders>
              <w:top w:val="single" w:sz="18" w:space="0" w:color="auto"/>
              <w:bottom w:val="single" w:sz="8" w:space="0" w:color="auto"/>
            </w:tcBorders>
            <w:vAlign w:val="center"/>
          </w:tcPr>
          <w:p w14:paraId="6242BE34" w14:textId="717CFFD2"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A</w:t>
            </w:r>
            <w:r>
              <w:rPr>
                <w:rFonts w:ascii="Times New Roman" w:hAnsi="Times New Roman" w:cs="Times New Roman"/>
                <w:sz w:val="18"/>
                <w:szCs w:val="18"/>
              </w:rPr>
              <w:t>ccuracy</w:t>
            </w:r>
          </w:p>
        </w:tc>
        <w:tc>
          <w:tcPr>
            <w:tcW w:w="1185" w:type="dxa"/>
            <w:tcBorders>
              <w:top w:val="single" w:sz="18" w:space="0" w:color="auto"/>
              <w:bottom w:val="single" w:sz="8" w:space="0" w:color="auto"/>
            </w:tcBorders>
            <w:vAlign w:val="center"/>
          </w:tcPr>
          <w:p w14:paraId="3587BC57" w14:textId="1662AFEB"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P</w:t>
            </w:r>
            <w:r>
              <w:rPr>
                <w:rFonts w:ascii="Times New Roman" w:hAnsi="Times New Roman" w:cs="Times New Roman"/>
                <w:sz w:val="18"/>
                <w:szCs w:val="18"/>
              </w:rPr>
              <w:t>recision</w:t>
            </w:r>
          </w:p>
        </w:tc>
        <w:tc>
          <w:tcPr>
            <w:tcW w:w="1185" w:type="dxa"/>
            <w:tcBorders>
              <w:top w:val="single" w:sz="18" w:space="0" w:color="auto"/>
              <w:bottom w:val="single" w:sz="8" w:space="0" w:color="auto"/>
            </w:tcBorders>
            <w:vAlign w:val="center"/>
          </w:tcPr>
          <w:p w14:paraId="33511B37" w14:textId="3E589DC4"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ecall</w:t>
            </w:r>
          </w:p>
        </w:tc>
        <w:tc>
          <w:tcPr>
            <w:tcW w:w="1185" w:type="dxa"/>
            <w:tcBorders>
              <w:top w:val="single" w:sz="18" w:space="0" w:color="auto"/>
              <w:bottom w:val="single" w:sz="8" w:space="0" w:color="auto"/>
            </w:tcBorders>
            <w:vAlign w:val="center"/>
          </w:tcPr>
          <w:p w14:paraId="498DDD01" w14:textId="42515AE8"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F</w:t>
            </w:r>
            <w:r>
              <w:rPr>
                <w:rFonts w:ascii="Times New Roman" w:hAnsi="Times New Roman" w:cs="Times New Roman"/>
                <w:sz w:val="18"/>
                <w:szCs w:val="18"/>
              </w:rPr>
              <w:t>1</w:t>
            </w:r>
          </w:p>
        </w:tc>
        <w:tc>
          <w:tcPr>
            <w:tcW w:w="1186" w:type="dxa"/>
            <w:tcBorders>
              <w:top w:val="single" w:sz="18" w:space="0" w:color="auto"/>
              <w:bottom w:val="single" w:sz="8" w:space="0" w:color="auto"/>
            </w:tcBorders>
            <w:vAlign w:val="center"/>
          </w:tcPr>
          <w:p w14:paraId="626448E7" w14:textId="0989B7A0"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M</w:t>
            </w:r>
            <w:r>
              <w:rPr>
                <w:rFonts w:ascii="Times New Roman" w:hAnsi="Times New Roman" w:cs="Times New Roman"/>
                <w:sz w:val="18"/>
                <w:szCs w:val="18"/>
              </w:rPr>
              <w:t>CC</w:t>
            </w:r>
          </w:p>
        </w:tc>
      </w:tr>
      <w:tr w:rsidR="00935E1D" w14:paraId="43A02B0E" w14:textId="77777777" w:rsidTr="00A33129">
        <w:tc>
          <w:tcPr>
            <w:tcW w:w="1185" w:type="dxa"/>
            <w:vMerge w:val="restart"/>
            <w:tcBorders>
              <w:top w:val="single" w:sz="8" w:space="0" w:color="auto"/>
              <w:bottom w:val="nil"/>
            </w:tcBorders>
            <w:vAlign w:val="center"/>
          </w:tcPr>
          <w:p w14:paraId="094FC325" w14:textId="6A9FEDEA"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VM</w:t>
            </w:r>
          </w:p>
        </w:tc>
        <w:tc>
          <w:tcPr>
            <w:tcW w:w="1185" w:type="dxa"/>
            <w:tcBorders>
              <w:top w:val="single" w:sz="8" w:space="0" w:color="auto"/>
              <w:bottom w:val="nil"/>
            </w:tcBorders>
            <w:vAlign w:val="center"/>
          </w:tcPr>
          <w:p w14:paraId="53FE08CE" w14:textId="27979553"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W</w:t>
            </w:r>
            <w:r>
              <w:rPr>
                <w:rFonts w:ascii="Times New Roman" w:hAnsi="Times New Roman" w:cs="Times New Roman"/>
                <w:sz w:val="18"/>
                <w:szCs w:val="18"/>
              </w:rPr>
              <w:t>GAN-GP</w:t>
            </w:r>
          </w:p>
        </w:tc>
        <w:tc>
          <w:tcPr>
            <w:tcW w:w="1185" w:type="dxa"/>
            <w:tcBorders>
              <w:top w:val="single" w:sz="8" w:space="0" w:color="auto"/>
              <w:bottom w:val="nil"/>
            </w:tcBorders>
            <w:vAlign w:val="center"/>
          </w:tcPr>
          <w:p w14:paraId="53A4A0AD" w14:textId="5F49EC8E" w:rsidR="00935E1D" w:rsidRDefault="00A33129" w:rsidP="00935E1D">
            <w:pPr>
              <w:jc w:val="center"/>
              <w:rPr>
                <w:rFonts w:ascii="Times New Roman" w:hAnsi="Times New Roman" w:cs="Times New Roman"/>
                <w:sz w:val="18"/>
                <w:szCs w:val="18"/>
              </w:rPr>
            </w:pPr>
            <w:r w:rsidRPr="00A33129">
              <w:rPr>
                <w:rFonts w:ascii="Times New Roman" w:hAnsi="Times New Roman" w:cs="Times New Roman"/>
                <w:sz w:val="18"/>
                <w:szCs w:val="18"/>
              </w:rPr>
              <w:t>92</w:t>
            </w:r>
            <w:r>
              <w:rPr>
                <w:rFonts w:ascii="Times New Roman" w:hAnsi="Times New Roman" w:cs="Times New Roman"/>
                <w:sz w:val="18"/>
                <w:szCs w:val="18"/>
              </w:rPr>
              <w:t>.</w:t>
            </w:r>
            <w:r w:rsidRPr="00A33129">
              <w:rPr>
                <w:rFonts w:ascii="Times New Roman" w:hAnsi="Times New Roman" w:cs="Times New Roman"/>
                <w:sz w:val="18"/>
                <w:szCs w:val="18"/>
              </w:rPr>
              <w:t>18</w:t>
            </w:r>
            <w:r w:rsidR="008C69F2">
              <w:rPr>
                <w:rFonts w:ascii="Times New Roman" w:hAnsi="Times New Roman" w:cs="Times New Roman"/>
                <w:sz w:val="18"/>
                <w:szCs w:val="18"/>
              </w:rPr>
              <w:t>9</w:t>
            </w:r>
          </w:p>
        </w:tc>
        <w:tc>
          <w:tcPr>
            <w:tcW w:w="1185" w:type="dxa"/>
            <w:tcBorders>
              <w:top w:val="single" w:sz="8" w:space="0" w:color="auto"/>
              <w:bottom w:val="nil"/>
            </w:tcBorders>
            <w:vAlign w:val="center"/>
          </w:tcPr>
          <w:p w14:paraId="6DB4DE84" w14:textId="2FDE54CC" w:rsidR="00935E1D" w:rsidRDefault="008C69F2" w:rsidP="00935E1D">
            <w:pPr>
              <w:jc w:val="center"/>
              <w:rPr>
                <w:rFonts w:ascii="Times New Roman" w:hAnsi="Times New Roman" w:cs="Times New Roman"/>
                <w:sz w:val="18"/>
                <w:szCs w:val="18"/>
              </w:rPr>
            </w:pPr>
            <w:r w:rsidRPr="008C69F2">
              <w:rPr>
                <w:rFonts w:ascii="Times New Roman" w:hAnsi="Times New Roman" w:cs="Times New Roman"/>
                <w:sz w:val="18"/>
                <w:szCs w:val="18"/>
              </w:rPr>
              <w:t>93</w:t>
            </w:r>
            <w:r>
              <w:rPr>
                <w:rFonts w:ascii="Times New Roman" w:hAnsi="Times New Roman" w:cs="Times New Roman"/>
                <w:sz w:val="18"/>
                <w:szCs w:val="18"/>
              </w:rPr>
              <w:t>.</w:t>
            </w:r>
            <w:r w:rsidRPr="008C69F2">
              <w:rPr>
                <w:rFonts w:ascii="Times New Roman" w:hAnsi="Times New Roman" w:cs="Times New Roman"/>
                <w:sz w:val="18"/>
                <w:szCs w:val="18"/>
              </w:rPr>
              <w:t>3</w:t>
            </w:r>
            <w:r>
              <w:rPr>
                <w:rFonts w:ascii="Times New Roman" w:hAnsi="Times New Roman" w:cs="Times New Roman"/>
                <w:sz w:val="18"/>
                <w:szCs w:val="18"/>
              </w:rPr>
              <w:t>40</w:t>
            </w:r>
          </w:p>
        </w:tc>
        <w:tc>
          <w:tcPr>
            <w:tcW w:w="1185" w:type="dxa"/>
            <w:tcBorders>
              <w:top w:val="single" w:sz="8" w:space="0" w:color="auto"/>
              <w:bottom w:val="nil"/>
            </w:tcBorders>
            <w:vAlign w:val="center"/>
          </w:tcPr>
          <w:p w14:paraId="4EC96DB5" w14:textId="1E60F192"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1.228</w:t>
            </w:r>
          </w:p>
        </w:tc>
        <w:tc>
          <w:tcPr>
            <w:tcW w:w="1185" w:type="dxa"/>
            <w:tcBorders>
              <w:top w:val="single" w:sz="8" w:space="0" w:color="auto"/>
              <w:bottom w:val="nil"/>
            </w:tcBorders>
            <w:vAlign w:val="center"/>
          </w:tcPr>
          <w:p w14:paraId="2082870E" w14:textId="69987C7A"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2.148</w:t>
            </w:r>
          </w:p>
        </w:tc>
        <w:tc>
          <w:tcPr>
            <w:tcW w:w="1186" w:type="dxa"/>
            <w:tcBorders>
              <w:top w:val="single" w:sz="8" w:space="0" w:color="auto"/>
              <w:bottom w:val="nil"/>
            </w:tcBorders>
            <w:vAlign w:val="center"/>
          </w:tcPr>
          <w:p w14:paraId="4A83F6CE" w14:textId="4D599DE5"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4.619</w:t>
            </w:r>
          </w:p>
        </w:tc>
      </w:tr>
      <w:tr w:rsidR="00935E1D" w14:paraId="091A6B25" w14:textId="77777777" w:rsidTr="00A33129">
        <w:tc>
          <w:tcPr>
            <w:tcW w:w="1185" w:type="dxa"/>
            <w:vMerge/>
            <w:tcBorders>
              <w:top w:val="nil"/>
              <w:bottom w:val="nil"/>
            </w:tcBorders>
            <w:vAlign w:val="center"/>
          </w:tcPr>
          <w:p w14:paraId="72A09957" w14:textId="77777777" w:rsidR="00935E1D" w:rsidRDefault="00935E1D" w:rsidP="00935E1D">
            <w:pPr>
              <w:jc w:val="center"/>
              <w:rPr>
                <w:rFonts w:ascii="Times New Roman" w:hAnsi="Times New Roman" w:cs="Times New Roman"/>
                <w:sz w:val="18"/>
                <w:szCs w:val="18"/>
              </w:rPr>
            </w:pPr>
          </w:p>
        </w:tc>
        <w:tc>
          <w:tcPr>
            <w:tcW w:w="1185" w:type="dxa"/>
            <w:tcBorders>
              <w:top w:val="nil"/>
              <w:bottom w:val="nil"/>
            </w:tcBorders>
            <w:vAlign w:val="center"/>
          </w:tcPr>
          <w:p w14:paraId="162795F8" w14:textId="7327A99C"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MOTE</w:t>
            </w:r>
          </w:p>
        </w:tc>
        <w:tc>
          <w:tcPr>
            <w:tcW w:w="1185" w:type="dxa"/>
            <w:tcBorders>
              <w:top w:val="nil"/>
              <w:bottom w:val="nil"/>
            </w:tcBorders>
            <w:vAlign w:val="center"/>
          </w:tcPr>
          <w:p w14:paraId="07B10C36" w14:textId="7187351A"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1.080</w:t>
            </w:r>
          </w:p>
        </w:tc>
        <w:tc>
          <w:tcPr>
            <w:tcW w:w="1185" w:type="dxa"/>
            <w:tcBorders>
              <w:top w:val="nil"/>
              <w:bottom w:val="nil"/>
            </w:tcBorders>
            <w:vAlign w:val="center"/>
          </w:tcPr>
          <w:p w14:paraId="2E2E212D" w14:textId="41D988E2"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2.341</w:t>
            </w:r>
          </w:p>
        </w:tc>
        <w:tc>
          <w:tcPr>
            <w:tcW w:w="1185" w:type="dxa"/>
            <w:tcBorders>
              <w:top w:val="nil"/>
              <w:bottom w:val="nil"/>
            </w:tcBorders>
            <w:vAlign w:val="center"/>
          </w:tcPr>
          <w:p w14:paraId="3ABB7F9C" w14:textId="69D1B478"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0.039</w:t>
            </w:r>
          </w:p>
        </w:tc>
        <w:tc>
          <w:tcPr>
            <w:tcW w:w="1185" w:type="dxa"/>
            <w:tcBorders>
              <w:top w:val="nil"/>
              <w:bottom w:val="nil"/>
            </w:tcBorders>
            <w:vAlign w:val="center"/>
          </w:tcPr>
          <w:p w14:paraId="461B495B" w14:textId="6A56B611"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0.854</w:t>
            </w:r>
          </w:p>
        </w:tc>
        <w:tc>
          <w:tcPr>
            <w:tcW w:w="1186" w:type="dxa"/>
            <w:tcBorders>
              <w:top w:val="nil"/>
              <w:bottom w:val="nil"/>
            </w:tcBorders>
            <w:vAlign w:val="center"/>
          </w:tcPr>
          <w:p w14:paraId="1FD9FF0D" w14:textId="43EDE9F5"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2.608</w:t>
            </w:r>
          </w:p>
        </w:tc>
      </w:tr>
      <w:tr w:rsidR="00935E1D" w14:paraId="117377EB" w14:textId="77777777" w:rsidTr="00A33129">
        <w:tc>
          <w:tcPr>
            <w:tcW w:w="1185" w:type="dxa"/>
            <w:vMerge/>
            <w:tcBorders>
              <w:top w:val="nil"/>
              <w:bottom w:val="single" w:sz="8" w:space="0" w:color="auto"/>
            </w:tcBorders>
            <w:vAlign w:val="center"/>
          </w:tcPr>
          <w:p w14:paraId="558D209D" w14:textId="77777777" w:rsidR="00935E1D" w:rsidRDefault="00935E1D" w:rsidP="00935E1D">
            <w:pPr>
              <w:jc w:val="center"/>
              <w:rPr>
                <w:rFonts w:ascii="Times New Roman" w:hAnsi="Times New Roman" w:cs="Times New Roman"/>
                <w:sz w:val="18"/>
                <w:szCs w:val="18"/>
              </w:rPr>
            </w:pPr>
          </w:p>
        </w:tc>
        <w:tc>
          <w:tcPr>
            <w:tcW w:w="1185" w:type="dxa"/>
            <w:tcBorders>
              <w:top w:val="nil"/>
              <w:bottom w:val="single" w:sz="8" w:space="0" w:color="auto"/>
            </w:tcBorders>
            <w:vAlign w:val="center"/>
          </w:tcPr>
          <w:p w14:paraId="22290D64" w14:textId="422A380E"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one</w:t>
            </w:r>
          </w:p>
        </w:tc>
        <w:tc>
          <w:tcPr>
            <w:tcW w:w="1185" w:type="dxa"/>
            <w:tcBorders>
              <w:top w:val="nil"/>
              <w:bottom w:val="single" w:sz="8" w:space="0" w:color="auto"/>
            </w:tcBorders>
            <w:vAlign w:val="center"/>
          </w:tcPr>
          <w:p w14:paraId="1BF36D74" w14:textId="3514C3DD"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89.164</w:t>
            </w:r>
          </w:p>
        </w:tc>
        <w:tc>
          <w:tcPr>
            <w:tcW w:w="1185" w:type="dxa"/>
            <w:tcBorders>
              <w:top w:val="nil"/>
              <w:bottom w:val="single" w:sz="8" w:space="0" w:color="auto"/>
            </w:tcBorders>
            <w:vAlign w:val="center"/>
          </w:tcPr>
          <w:p w14:paraId="64BAB07D" w14:textId="1447B513"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87.761</w:t>
            </w:r>
          </w:p>
        </w:tc>
        <w:tc>
          <w:tcPr>
            <w:tcW w:w="1185" w:type="dxa"/>
            <w:tcBorders>
              <w:top w:val="nil"/>
              <w:bottom w:val="single" w:sz="8" w:space="0" w:color="auto"/>
            </w:tcBorders>
            <w:vAlign w:val="center"/>
          </w:tcPr>
          <w:p w14:paraId="691191D6" w14:textId="730B3702"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91.780</w:t>
            </w:r>
          </w:p>
        </w:tc>
        <w:tc>
          <w:tcPr>
            <w:tcW w:w="1185" w:type="dxa"/>
            <w:tcBorders>
              <w:top w:val="nil"/>
              <w:bottom w:val="single" w:sz="8" w:space="0" w:color="auto"/>
            </w:tcBorders>
            <w:vAlign w:val="center"/>
          </w:tcPr>
          <w:p w14:paraId="6214A431" w14:textId="6F5F0C84"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89.539</w:t>
            </w:r>
          </w:p>
        </w:tc>
        <w:tc>
          <w:tcPr>
            <w:tcW w:w="1186" w:type="dxa"/>
            <w:tcBorders>
              <w:top w:val="nil"/>
              <w:bottom w:val="single" w:sz="8" w:space="0" w:color="auto"/>
            </w:tcBorders>
            <w:vAlign w:val="center"/>
          </w:tcPr>
          <w:p w14:paraId="4CEBE9C1" w14:textId="74969115"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78.766</w:t>
            </w:r>
          </w:p>
        </w:tc>
      </w:tr>
      <w:tr w:rsidR="00935E1D" w14:paraId="7EECAB32" w14:textId="77777777" w:rsidTr="00A33129">
        <w:tc>
          <w:tcPr>
            <w:tcW w:w="1185" w:type="dxa"/>
            <w:vMerge w:val="restart"/>
            <w:tcBorders>
              <w:top w:val="single" w:sz="8" w:space="0" w:color="auto"/>
              <w:bottom w:val="nil"/>
            </w:tcBorders>
            <w:vAlign w:val="center"/>
          </w:tcPr>
          <w:p w14:paraId="15CC2DF1" w14:textId="302FDAEA"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R</w:t>
            </w:r>
            <w:r>
              <w:rPr>
                <w:rFonts w:ascii="Times New Roman" w:hAnsi="Times New Roman" w:cs="Times New Roman"/>
                <w:sz w:val="18"/>
                <w:szCs w:val="18"/>
              </w:rPr>
              <w:t>F</w:t>
            </w:r>
          </w:p>
        </w:tc>
        <w:tc>
          <w:tcPr>
            <w:tcW w:w="1185" w:type="dxa"/>
            <w:tcBorders>
              <w:top w:val="single" w:sz="8" w:space="0" w:color="auto"/>
              <w:bottom w:val="nil"/>
            </w:tcBorders>
            <w:vAlign w:val="center"/>
          </w:tcPr>
          <w:p w14:paraId="550B3989" w14:textId="47EA2871"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W</w:t>
            </w:r>
            <w:r>
              <w:rPr>
                <w:rFonts w:ascii="Times New Roman" w:hAnsi="Times New Roman" w:cs="Times New Roman"/>
                <w:sz w:val="18"/>
                <w:szCs w:val="18"/>
              </w:rPr>
              <w:t>GAN-GP</w:t>
            </w:r>
          </w:p>
        </w:tc>
        <w:tc>
          <w:tcPr>
            <w:tcW w:w="1185" w:type="dxa"/>
            <w:tcBorders>
              <w:top w:val="single" w:sz="8" w:space="0" w:color="auto"/>
              <w:bottom w:val="nil"/>
            </w:tcBorders>
            <w:vAlign w:val="center"/>
          </w:tcPr>
          <w:p w14:paraId="2AAB2572" w14:textId="58DDAF23" w:rsidR="00935E1D" w:rsidRPr="009018D0" w:rsidRDefault="008C69F2" w:rsidP="00935E1D">
            <w:pPr>
              <w:jc w:val="center"/>
              <w:rPr>
                <w:rFonts w:ascii="Times New Roman" w:hAnsi="Times New Roman" w:cs="Times New Roman"/>
                <w:b/>
                <w:bCs/>
                <w:sz w:val="18"/>
                <w:szCs w:val="18"/>
                <w:u w:val="single"/>
              </w:rPr>
            </w:pPr>
            <w:r w:rsidRPr="009018D0">
              <w:rPr>
                <w:rFonts w:ascii="Times New Roman" w:hAnsi="Times New Roman" w:cs="Times New Roman" w:hint="eastAsia"/>
                <w:b/>
                <w:bCs/>
                <w:sz w:val="18"/>
                <w:szCs w:val="18"/>
                <w:u w:val="single"/>
              </w:rPr>
              <w:t>9</w:t>
            </w:r>
            <w:r w:rsidRPr="009018D0">
              <w:rPr>
                <w:rFonts w:ascii="Times New Roman" w:hAnsi="Times New Roman" w:cs="Times New Roman"/>
                <w:b/>
                <w:bCs/>
                <w:sz w:val="18"/>
                <w:szCs w:val="18"/>
                <w:u w:val="single"/>
              </w:rPr>
              <w:t>3.199</w:t>
            </w:r>
          </w:p>
        </w:tc>
        <w:tc>
          <w:tcPr>
            <w:tcW w:w="1185" w:type="dxa"/>
            <w:tcBorders>
              <w:top w:val="single" w:sz="8" w:space="0" w:color="auto"/>
              <w:bottom w:val="nil"/>
            </w:tcBorders>
            <w:vAlign w:val="center"/>
          </w:tcPr>
          <w:p w14:paraId="02C856BE" w14:textId="6A7CFB0F"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3.476</w:t>
            </w:r>
          </w:p>
        </w:tc>
        <w:tc>
          <w:tcPr>
            <w:tcW w:w="1185" w:type="dxa"/>
            <w:tcBorders>
              <w:top w:val="single" w:sz="8" w:space="0" w:color="auto"/>
              <w:bottom w:val="nil"/>
            </w:tcBorders>
            <w:vAlign w:val="center"/>
          </w:tcPr>
          <w:p w14:paraId="5AB45FB5" w14:textId="77B1CCA1"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3.280</w:t>
            </w:r>
          </w:p>
        </w:tc>
        <w:tc>
          <w:tcPr>
            <w:tcW w:w="1185" w:type="dxa"/>
            <w:tcBorders>
              <w:top w:val="single" w:sz="8" w:space="0" w:color="auto"/>
              <w:bottom w:val="nil"/>
            </w:tcBorders>
            <w:vAlign w:val="center"/>
          </w:tcPr>
          <w:p w14:paraId="54C894CC" w14:textId="3629C6AD" w:rsidR="00935E1D" w:rsidRPr="009018D0" w:rsidRDefault="008C69F2" w:rsidP="00935E1D">
            <w:pPr>
              <w:jc w:val="center"/>
              <w:rPr>
                <w:rFonts w:ascii="Times New Roman" w:hAnsi="Times New Roman" w:cs="Times New Roman"/>
                <w:b/>
                <w:bCs/>
                <w:sz w:val="18"/>
                <w:szCs w:val="18"/>
                <w:u w:val="single"/>
              </w:rPr>
            </w:pPr>
            <w:r w:rsidRPr="009018D0">
              <w:rPr>
                <w:rFonts w:ascii="Times New Roman" w:hAnsi="Times New Roman" w:cs="Times New Roman" w:hint="eastAsia"/>
                <w:b/>
                <w:bCs/>
                <w:sz w:val="18"/>
                <w:szCs w:val="18"/>
                <w:u w:val="single"/>
              </w:rPr>
              <w:t>9</w:t>
            </w:r>
            <w:r w:rsidRPr="009018D0">
              <w:rPr>
                <w:rFonts w:ascii="Times New Roman" w:hAnsi="Times New Roman" w:cs="Times New Roman"/>
                <w:b/>
                <w:bCs/>
                <w:sz w:val="18"/>
                <w:szCs w:val="18"/>
                <w:u w:val="single"/>
              </w:rPr>
              <w:t>3.274</w:t>
            </w:r>
          </w:p>
        </w:tc>
        <w:tc>
          <w:tcPr>
            <w:tcW w:w="1186" w:type="dxa"/>
            <w:tcBorders>
              <w:top w:val="single" w:sz="8" w:space="0" w:color="auto"/>
              <w:bottom w:val="nil"/>
            </w:tcBorders>
            <w:vAlign w:val="center"/>
          </w:tcPr>
          <w:p w14:paraId="2E01321F" w14:textId="3402C911" w:rsidR="00935E1D" w:rsidRPr="009018D0" w:rsidRDefault="008C69F2" w:rsidP="00935E1D">
            <w:pPr>
              <w:jc w:val="center"/>
              <w:rPr>
                <w:rFonts w:ascii="Times New Roman" w:hAnsi="Times New Roman" w:cs="Times New Roman"/>
                <w:b/>
                <w:bCs/>
                <w:sz w:val="18"/>
                <w:szCs w:val="18"/>
                <w:u w:val="single"/>
              </w:rPr>
            </w:pPr>
            <w:r w:rsidRPr="009018D0">
              <w:rPr>
                <w:rFonts w:ascii="Times New Roman" w:hAnsi="Times New Roman" w:cs="Times New Roman" w:hint="eastAsia"/>
                <w:b/>
                <w:bCs/>
                <w:sz w:val="18"/>
                <w:szCs w:val="18"/>
                <w:u w:val="single"/>
              </w:rPr>
              <w:t>8</w:t>
            </w:r>
            <w:r w:rsidRPr="009018D0">
              <w:rPr>
                <w:rFonts w:ascii="Times New Roman" w:hAnsi="Times New Roman" w:cs="Times New Roman"/>
                <w:b/>
                <w:bCs/>
                <w:sz w:val="18"/>
                <w:szCs w:val="18"/>
                <w:u w:val="single"/>
              </w:rPr>
              <w:t>6.592</w:t>
            </w:r>
          </w:p>
        </w:tc>
      </w:tr>
      <w:tr w:rsidR="00935E1D" w14:paraId="0D2D5F2A" w14:textId="77777777" w:rsidTr="00A33129">
        <w:tc>
          <w:tcPr>
            <w:tcW w:w="1185" w:type="dxa"/>
            <w:vMerge/>
            <w:tcBorders>
              <w:top w:val="nil"/>
              <w:bottom w:val="nil"/>
            </w:tcBorders>
            <w:vAlign w:val="center"/>
          </w:tcPr>
          <w:p w14:paraId="5870987F" w14:textId="77777777" w:rsidR="00935E1D" w:rsidRDefault="00935E1D" w:rsidP="00935E1D">
            <w:pPr>
              <w:jc w:val="center"/>
              <w:rPr>
                <w:rFonts w:ascii="Times New Roman" w:hAnsi="Times New Roman" w:cs="Times New Roman"/>
                <w:sz w:val="18"/>
                <w:szCs w:val="18"/>
              </w:rPr>
            </w:pPr>
          </w:p>
        </w:tc>
        <w:tc>
          <w:tcPr>
            <w:tcW w:w="1185" w:type="dxa"/>
            <w:tcBorders>
              <w:top w:val="nil"/>
              <w:bottom w:val="nil"/>
            </w:tcBorders>
            <w:vAlign w:val="center"/>
          </w:tcPr>
          <w:p w14:paraId="72971960" w14:textId="344249E3"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MOTE</w:t>
            </w:r>
          </w:p>
        </w:tc>
        <w:tc>
          <w:tcPr>
            <w:tcW w:w="1185" w:type="dxa"/>
            <w:tcBorders>
              <w:top w:val="nil"/>
              <w:bottom w:val="nil"/>
            </w:tcBorders>
            <w:vAlign w:val="center"/>
          </w:tcPr>
          <w:p w14:paraId="29B55E87" w14:textId="7C5B8812"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2.818</w:t>
            </w:r>
          </w:p>
        </w:tc>
        <w:tc>
          <w:tcPr>
            <w:tcW w:w="1185" w:type="dxa"/>
            <w:tcBorders>
              <w:top w:val="nil"/>
              <w:bottom w:val="nil"/>
            </w:tcBorders>
            <w:vAlign w:val="center"/>
          </w:tcPr>
          <w:p w14:paraId="2DF83530" w14:textId="5F5E9BA6"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3.298</w:t>
            </w:r>
          </w:p>
        </w:tc>
        <w:tc>
          <w:tcPr>
            <w:tcW w:w="1185" w:type="dxa"/>
            <w:tcBorders>
              <w:top w:val="nil"/>
              <w:bottom w:val="nil"/>
            </w:tcBorders>
            <w:vAlign w:val="center"/>
          </w:tcPr>
          <w:p w14:paraId="261D4B9B" w14:textId="68AAFBC0"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2.685</w:t>
            </w:r>
          </w:p>
        </w:tc>
        <w:tc>
          <w:tcPr>
            <w:tcW w:w="1185" w:type="dxa"/>
            <w:tcBorders>
              <w:top w:val="nil"/>
              <w:bottom w:val="nil"/>
            </w:tcBorders>
            <w:vAlign w:val="center"/>
          </w:tcPr>
          <w:p w14:paraId="4CEA32A1" w14:textId="7D90C715"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2.854</w:t>
            </w:r>
          </w:p>
        </w:tc>
        <w:tc>
          <w:tcPr>
            <w:tcW w:w="1186" w:type="dxa"/>
            <w:tcBorders>
              <w:top w:val="nil"/>
              <w:bottom w:val="nil"/>
            </w:tcBorders>
            <w:vAlign w:val="center"/>
          </w:tcPr>
          <w:p w14:paraId="4FA5229A" w14:textId="3A105606"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5.864</w:t>
            </w:r>
          </w:p>
        </w:tc>
      </w:tr>
      <w:tr w:rsidR="00935E1D" w14:paraId="692F92C1" w14:textId="77777777" w:rsidTr="00A33129">
        <w:tc>
          <w:tcPr>
            <w:tcW w:w="1185" w:type="dxa"/>
            <w:vMerge/>
            <w:tcBorders>
              <w:top w:val="nil"/>
              <w:bottom w:val="single" w:sz="8" w:space="0" w:color="auto"/>
            </w:tcBorders>
            <w:vAlign w:val="center"/>
          </w:tcPr>
          <w:p w14:paraId="20A89358" w14:textId="77777777" w:rsidR="00935E1D" w:rsidRDefault="00935E1D" w:rsidP="00935E1D">
            <w:pPr>
              <w:jc w:val="center"/>
              <w:rPr>
                <w:rFonts w:ascii="Times New Roman" w:hAnsi="Times New Roman" w:cs="Times New Roman"/>
                <w:sz w:val="18"/>
                <w:szCs w:val="18"/>
              </w:rPr>
            </w:pPr>
          </w:p>
        </w:tc>
        <w:tc>
          <w:tcPr>
            <w:tcW w:w="1185" w:type="dxa"/>
            <w:tcBorders>
              <w:top w:val="nil"/>
              <w:bottom w:val="single" w:sz="8" w:space="0" w:color="auto"/>
            </w:tcBorders>
            <w:vAlign w:val="center"/>
          </w:tcPr>
          <w:p w14:paraId="7E295C93" w14:textId="4FE35D65"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one</w:t>
            </w:r>
          </w:p>
        </w:tc>
        <w:tc>
          <w:tcPr>
            <w:tcW w:w="1185" w:type="dxa"/>
            <w:tcBorders>
              <w:top w:val="nil"/>
              <w:bottom w:val="single" w:sz="8" w:space="0" w:color="auto"/>
            </w:tcBorders>
            <w:vAlign w:val="center"/>
          </w:tcPr>
          <w:p w14:paraId="13D169CB" w14:textId="15763B40"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87.967</w:t>
            </w:r>
          </w:p>
        </w:tc>
        <w:tc>
          <w:tcPr>
            <w:tcW w:w="1185" w:type="dxa"/>
            <w:tcBorders>
              <w:top w:val="nil"/>
              <w:bottom w:val="single" w:sz="8" w:space="0" w:color="auto"/>
            </w:tcBorders>
            <w:vAlign w:val="center"/>
          </w:tcPr>
          <w:p w14:paraId="63D443EC" w14:textId="23E6D814"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86.473</w:t>
            </w:r>
          </w:p>
        </w:tc>
        <w:tc>
          <w:tcPr>
            <w:tcW w:w="1185" w:type="dxa"/>
            <w:tcBorders>
              <w:top w:val="nil"/>
              <w:bottom w:val="single" w:sz="8" w:space="0" w:color="auto"/>
            </w:tcBorders>
            <w:vAlign w:val="center"/>
          </w:tcPr>
          <w:p w14:paraId="613E90E5" w14:textId="4F35E690"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90.854</w:t>
            </w:r>
          </w:p>
        </w:tc>
        <w:tc>
          <w:tcPr>
            <w:tcW w:w="1185" w:type="dxa"/>
            <w:tcBorders>
              <w:top w:val="nil"/>
              <w:bottom w:val="single" w:sz="8" w:space="0" w:color="auto"/>
            </w:tcBorders>
            <w:vAlign w:val="center"/>
          </w:tcPr>
          <w:p w14:paraId="38498B11" w14:textId="769669B2"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88.411</w:t>
            </w:r>
          </w:p>
        </w:tc>
        <w:tc>
          <w:tcPr>
            <w:tcW w:w="1186" w:type="dxa"/>
            <w:tcBorders>
              <w:top w:val="nil"/>
              <w:bottom w:val="single" w:sz="8" w:space="0" w:color="auto"/>
            </w:tcBorders>
            <w:vAlign w:val="center"/>
          </w:tcPr>
          <w:p w14:paraId="7868D7E6" w14:textId="284F31A9"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76.413</w:t>
            </w:r>
          </w:p>
        </w:tc>
      </w:tr>
      <w:tr w:rsidR="00935E1D" w14:paraId="074B6D5C" w14:textId="77777777" w:rsidTr="00A33129">
        <w:tc>
          <w:tcPr>
            <w:tcW w:w="1185" w:type="dxa"/>
            <w:vMerge w:val="restart"/>
            <w:tcBorders>
              <w:top w:val="single" w:sz="8" w:space="0" w:color="auto"/>
              <w:bottom w:val="nil"/>
            </w:tcBorders>
            <w:vAlign w:val="center"/>
          </w:tcPr>
          <w:p w14:paraId="611DEE39" w14:textId="274617AB"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G</w:t>
            </w:r>
            <w:r>
              <w:rPr>
                <w:rFonts w:ascii="Times New Roman" w:hAnsi="Times New Roman" w:cs="Times New Roman"/>
                <w:sz w:val="18"/>
                <w:szCs w:val="18"/>
              </w:rPr>
              <w:t>NB</w:t>
            </w:r>
          </w:p>
        </w:tc>
        <w:tc>
          <w:tcPr>
            <w:tcW w:w="1185" w:type="dxa"/>
            <w:tcBorders>
              <w:top w:val="single" w:sz="8" w:space="0" w:color="auto"/>
              <w:bottom w:val="nil"/>
            </w:tcBorders>
            <w:vAlign w:val="center"/>
          </w:tcPr>
          <w:p w14:paraId="5448E110" w14:textId="3D2F109B"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W</w:t>
            </w:r>
            <w:r>
              <w:rPr>
                <w:rFonts w:ascii="Times New Roman" w:hAnsi="Times New Roman" w:cs="Times New Roman"/>
                <w:sz w:val="18"/>
                <w:szCs w:val="18"/>
              </w:rPr>
              <w:t>GAN-GP</w:t>
            </w:r>
          </w:p>
        </w:tc>
        <w:tc>
          <w:tcPr>
            <w:tcW w:w="1185" w:type="dxa"/>
            <w:tcBorders>
              <w:top w:val="single" w:sz="8" w:space="0" w:color="auto"/>
              <w:bottom w:val="nil"/>
            </w:tcBorders>
            <w:vAlign w:val="center"/>
          </w:tcPr>
          <w:p w14:paraId="0AEF1349" w14:textId="02A3B2E4"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0.941</w:t>
            </w:r>
          </w:p>
        </w:tc>
        <w:tc>
          <w:tcPr>
            <w:tcW w:w="1185" w:type="dxa"/>
            <w:tcBorders>
              <w:top w:val="single" w:sz="8" w:space="0" w:color="auto"/>
              <w:bottom w:val="nil"/>
            </w:tcBorders>
            <w:vAlign w:val="center"/>
          </w:tcPr>
          <w:p w14:paraId="10C37D49" w14:textId="173215E3"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6.713</w:t>
            </w:r>
          </w:p>
        </w:tc>
        <w:tc>
          <w:tcPr>
            <w:tcW w:w="1185" w:type="dxa"/>
            <w:tcBorders>
              <w:top w:val="single" w:sz="8" w:space="0" w:color="auto"/>
              <w:bottom w:val="nil"/>
            </w:tcBorders>
            <w:vAlign w:val="center"/>
          </w:tcPr>
          <w:p w14:paraId="36AA21FA" w14:textId="2EAD7356" w:rsidR="00935E1D" w:rsidRPr="009018D0" w:rsidRDefault="008C69F2" w:rsidP="00935E1D">
            <w:pPr>
              <w:jc w:val="center"/>
              <w:rPr>
                <w:rFonts w:ascii="Times New Roman" w:hAnsi="Times New Roman" w:cs="Times New Roman"/>
                <w:b/>
                <w:bCs/>
                <w:sz w:val="18"/>
                <w:szCs w:val="18"/>
                <w:u w:val="single"/>
              </w:rPr>
            </w:pPr>
            <w:r w:rsidRPr="009018D0">
              <w:rPr>
                <w:rFonts w:ascii="Times New Roman" w:hAnsi="Times New Roman" w:cs="Times New Roman" w:hint="eastAsia"/>
                <w:b/>
                <w:bCs/>
                <w:sz w:val="18"/>
                <w:szCs w:val="18"/>
                <w:u w:val="single"/>
              </w:rPr>
              <w:t>9</w:t>
            </w:r>
            <w:r w:rsidRPr="009018D0">
              <w:rPr>
                <w:rFonts w:ascii="Times New Roman" w:hAnsi="Times New Roman" w:cs="Times New Roman"/>
                <w:b/>
                <w:bCs/>
                <w:sz w:val="18"/>
                <w:szCs w:val="18"/>
                <w:u w:val="single"/>
              </w:rPr>
              <w:t>7.502</w:t>
            </w:r>
          </w:p>
        </w:tc>
        <w:tc>
          <w:tcPr>
            <w:tcW w:w="1185" w:type="dxa"/>
            <w:tcBorders>
              <w:top w:val="single" w:sz="8" w:space="0" w:color="auto"/>
              <w:bottom w:val="nil"/>
            </w:tcBorders>
            <w:vAlign w:val="center"/>
          </w:tcPr>
          <w:p w14:paraId="37E64019" w14:textId="3AC62B29"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1.633</w:t>
            </w:r>
          </w:p>
        </w:tc>
        <w:tc>
          <w:tcPr>
            <w:tcW w:w="1186" w:type="dxa"/>
            <w:tcBorders>
              <w:top w:val="single" w:sz="8" w:space="0" w:color="auto"/>
              <w:bottom w:val="nil"/>
            </w:tcBorders>
            <w:vAlign w:val="center"/>
          </w:tcPr>
          <w:p w14:paraId="1735D57A" w14:textId="1B0340DA"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2.900</w:t>
            </w:r>
          </w:p>
        </w:tc>
      </w:tr>
      <w:tr w:rsidR="00935E1D" w14:paraId="2AA727DB" w14:textId="77777777" w:rsidTr="00A33129">
        <w:tc>
          <w:tcPr>
            <w:tcW w:w="1185" w:type="dxa"/>
            <w:vMerge/>
            <w:tcBorders>
              <w:top w:val="nil"/>
              <w:bottom w:val="nil"/>
            </w:tcBorders>
            <w:vAlign w:val="center"/>
          </w:tcPr>
          <w:p w14:paraId="73AF1333" w14:textId="77777777" w:rsidR="00935E1D" w:rsidRDefault="00935E1D" w:rsidP="00935E1D">
            <w:pPr>
              <w:jc w:val="center"/>
              <w:rPr>
                <w:rFonts w:ascii="Times New Roman" w:hAnsi="Times New Roman" w:cs="Times New Roman"/>
                <w:sz w:val="18"/>
                <w:szCs w:val="18"/>
              </w:rPr>
            </w:pPr>
          </w:p>
        </w:tc>
        <w:tc>
          <w:tcPr>
            <w:tcW w:w="1185" w:type="dxa"/>
            <w:tcBorders>
              <w:top w:val="nil"/>
              <w:bottom w:val="nil"/>
            </w:tcBorders>
            <w:vAlign w:val="center"/>
          </w:tcPr>
          <w:p w14:paraId="1E806EE2" w14:textId="519CDDA1"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MOTE</w:t>
            </w:r>
          </w:p>
        </w:tc>
        <w:tc>
          <w:tcPr>
            <w:tcW w:w="1185" w:type="dxa"/>
            <w:tcBorders>
              <w:top w:val="nil"/>
              <w:bottom w:val="nil"/>
            </w:tcBorders>
            <w:vAlign w:val="center"/>
          </w:tcPr>
          <w:p w14:paraId="402AA88C" w14:textId="65ACE080"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0.439</w:t>
            </w:r>
          </w:p>
        </w:tc>
        <w:tc>
          <w:tcPr>
            <w:tcW w:w="1185" w:type="dxa"/>
            <w:tcBorders>
              <w:top w:val="nil"/>
              <w:bottom w:val="nil"/>
            </w:tcBorders>
            <w:vAlign w:val="center"/>
          </w:tcPr>
          <w:p w14:paraId="3F90D189" w14:textId="75EA7061"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6.738</w:t>
            </w:r>
          </w:p>
        </w:tc>
        <w:tc>
          <w:tcPr>
            <w:tcW w:w="1185" w:type="dxa"/>
            <w:tcBorders>
              <w:top w:val="nil"/>
              <w:bottom w:val="nil"/>
            </w:tcBorders>
            <w:vAlign w:val="center"/>
          </w:tcPr>
          <w:p w14:paraId="31C343F8" w14:textId="6C3487E4"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6.253</w:t>
            </w:r>
          </w:p>
        </w:tc>
        <w:tc>
          <w:tcPr>
            <w:tcW w:w="1185" w:type="dxa"/>
            <w:tcBorders>
              <w:top w:val="nil"/>
              <w:bottom w:val="nil"/>
            </w:tcBorders>
            <w:vAlign w:val="center"/>
          </w:tcPr>
          <w:p w14:paraId="2B135AB6" w14:textId="739D2088"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1.071</w:t>
            </w:r>
          </w:p>
        </w:tc>
        <w:tc>
          <w:tcPr>
            <w:tcW w:w="1186" w:type="dxa"/>
            <w:tcBorders>
              <w:top w:val="nil"/>
              <w:bottom w:val="nil"/>
            </w:tcBorders>
            <w:vAlign w:val="center"/>
          </w:tcPr>
          <w:p w14:paraId="208BB4E3" w14:textId="330FC406" w:rsidR="00935E1D" w:rsidRDefault="001A5D01"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1.773</w:t>
            </w:r>
          </w:p>
        </w:tc>
      </w:tr>
      <w:tr w:rsidR="00935E1D" w14:paraId="483268D8" w14:textId="77777777" w:rsidTr="00A33129">
        <w:tc>
          <w:tcPr>
            <w:tcW w:w="1185" w:type="dxa"/>
            <w:vMerge/>
            <w:tcBorders>
              <w:top w:val="nil"/>
              <w:bottom w:val="single" w:sz="8" w:space="0" w:color="auto"/>
            </w:tcBorders>
            <w:vAlign w:val="center"/>
          </w:tcPr>
          <w:p w14:paraId="69B0C9A8" w14:textId="77777777" w:rsidR="00935E1D" w:rsidRDefault="00935E1D" w:rsidP="00935E1D">
            <w:pPr>
              <w:jc w:val="center"/>
              <w:rPr>
                <w:rFonts w:ascii="Times New Roman" w:hAnsi="Times New Roman" w:cs="Times New Roman"/>
                <w:sz w:val="18"/>
                <w:szCs w:val="18"/>
              </w:rPr>
            </w:pPr>
          </w:p>
        </w:tc>
        <w:tc>
          <w:tcPr>
            <w:tcW w:w="1185" w:type="dxa"/>
            <w:tcBorders>
              <w:top w:val="nil"/>
              <w:bottom w:val="single" w:sz="8" w:space="0" w:color="auto"/>
            </w:tcBorders>
            <w:vAlign w:val="center"/>
          </w:tcPr>
          <w:p w14:paraId="3E352EB6" w14:textId="09EF42BB"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one</w:t>
            </w:r>
          </w:p>
        </w:tc>
        <w:tc>
          <w:tcPr>
            <w:tcW w:w="1185" w:type="dxa"/>
            <w:tcBorders>
              <w:top w:val="nil"/>
              <w:bottom w:val="single" w:sz="8" w:space="0" w:color="auto"/>
            </w:tcBorders>
            <w:vAlign w:val="center"/>
          </w:tcPr>
          <w:p w14:paraId="194DDF8D" w14:textId="548B1B63"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87.157</w:t>
            </w:r>
          </w:p>
        </w:tc>
        <w:tc>
          <w:tcPr>
            <w:tcW w:w="1185" w:type="dxa"/>
            <w:tcBorders>
              <w:top w:val="nil"/>
              <w:bottom w:val="single" w:sz="8" w:space="0" w:color="auto"/>
            </w:tcBorders>
            <w:vAlign w:val="center"/>
          </w:tcPr>
          <w:p w14:paraId="5B85D91F" w14:textId="4A2781A8"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82.758</w:t>
            </w:r>
          </w:p>
        </w:tc>
        <w:tc>
          <w:tcPr>
            <w:tcW w:w="1185" w:type="dxa"/>
            <w:tcBorders>
              <w:top w:val="nil"/>
              <w:bottom w:val="single" w:sz="8" w:space="0" w:color="auto"/>
            </w:tcBorders>
            <w:vAlign w:val="center"/>
          </w:tcPr>
          <w:p w14:paraId="38E75D3E" w14:textId="67A3E41D"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95.068</w:t>
            </w:r>
          </w:p>
        </w:tc>
        <w:tc>
          <w:tcPr>
            <w:tcW w:w="1185" w:type="dxa"/>
            <w:tcBorders>
              <w:top w:val="nil"/>
              <w:bottom w:val="single" w:sz="8" w:space="0" w:color="auto"/>
            </w:tcBorders>
            <w:vAlign w:val="center"/>
          </w:tcPr>
          <w:p w14:paraId="1EF0EB57" w14:textId="21CE3776"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88.271</w:t>
            </w:r>
          </w:p>
        </w:tc>
        <w:tc>
          <w:tcPr>
            <w:tcW w:w="1186" w:type="dxa"/>
            <w:tcBorders>
              <w:top w:val="nil"/>
              <w:bottom w:val="single" w:sz="8" w:space="0" w:color="auto"/>
            </w:tcBorders>
            <w:vAlign w:val="center"/>
          </w:tcPr>
          <w:p w14:paraId="1B813DF4" w14:textId="10065AAB"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75.643</w:t>
            </w:r>
          </w:p>
        </w:tc>
      </w:tr>
      <w:tr w:rsidR="00935E1D" w14:paraId="069189D2" w14:textId="77777777" w:rsidTr="00A33129">
        <w:tc>
          <w:tcPr>
            <w:tcW w:w="1185" w:type="dxa"/>
            <w:vMerge w:val="restart"/>
            <w:tcBorders>
              <w:top w:val="single" w:sz="8" w:space="0" w:color="auto"/>
              <w:bottom w:val="nil"/>
            </w:tcBorders>
            <w:vAlign w:val="center"/>
          </w:tcPr>
          <w:p w14:paraId="50ED10F1" w14:textId="390E48BA"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G</w:t>
            </w:r>
            <w:r>
              <w:rPr>
                <w:rFonts w:ascii="Times New Roman" w:hAnsi="Times New Roman" w:cs="Times New Roman"/>
                <w:sz w:val="18"/>
                <w:szCs w:val="18"/>
              </w:rPr>
              <w:t>B</w:t>
            </w:r>
          </w:p>
        </w:tc>
        <w:tc>
          <w:tcPr>
            <w:tcW w:w="1185" w:type="dxa"/>
            <w:tcBorders>
              <w:top w:val="single" w:sz="8" w:space="0" w:color="auto"/>
              <w:bottom w:val="nil"/>
            </w:tcBorders>
            <w:vAlign w:val="center"/>
          </w:tcPr>
          <w:p w14:paraId="31AFCBA9" w14:textId="1934E285"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W</w:t>
            </w:r>
            <w:r>
              <w:rPr>
                <w:rFonts w:ascii="Times New Roman" w:hAnsi="Times New Roman" w:cs="Times New Roman"/>
                <w:sz w:val="18"/>
                <w:szCs w:val="18"/>
              </w:rPr>
              <w:t>GAN-GP</w:t>
            </w:r>
          </w:p>
        </w:tc>
        <w:tc>
          <w:tcPr>
            <w:tcW w:w="1185" w:type="dxa"/>
            <w:tcBorders>
              <w:top w:val="single" w:sz="8" w:space="0" w:color="auto"/>
              <w:bottom w:val="nil"/>
            </w:tcBorders>
            <w:vAlign w:val="center"/>
          </w:tcPr>
          <w:p w14:paraId="4024F1A1" w14:textId="3E5297DE"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2.325</w:t>
            </w:r>
          </w:p>
        </w:tc>
        <w:tc>
          <w:tcPr>
            <w:tcW w:w="1185" w:type="dxa"/>
            <w:tcBorders>
              <w:top w:val="single" w:sz="8" w:space="0" w:color="auto"/>
              <w:bottom w:val="nil"/>
            </w:tcBorders>
            <w:vAlign w:val="center"/>
          </w:tcPr>
          <w:p w14:paraId="64568228" w14:textId="37387742" w:rsidR="00935E1D" w:rsidRPr="009018D0" w:rsidRDefault="008C69F2" w:rsidP="00935E1D">
            <w:pPr>
              <w:jc w:val="center"/>
              <w:rPr>
                <w:rFonts w:ascii="Times New Roman" w:hAnsi="Times New Roman" w:cs="Times New Roman"/>
                <w:b/>
                <w:bCs/>
                <w:sz w:val="18"/>
                <w:szCs w:val="18"/>
                <w:u w:val="single"/>
              </w:rPr>
            </w:pPr>
            <w:r w:rsidRPr="009018D0">
              <w:rPr>
                <w:rFonts w:ascii="Times New Roman" w:hAnsi="Times New Roman" w:cs="Times New Roman" w:hint="eastAsia"/>
                <w:b/>
                <w:bCs/>
                <w:sz w:val="18"/>
                <w:szCs w:val="18"/>
                <w:u w:val="single"/>
              </w:rPr>
              <w:t>9</w:t>
            </w:r>
            <w:r w:rsidRPr="009018D0">
              <w:rPr>
                <w:rFonts w:ascii="Times New Roman" w:hAnsi="Times New Roman" w:cs="Times New Roman"/>
                <w:b/>
                <w:bCs/>
                <w:sz w:val="18"/>
                <w:szCs w:val="18"/>
                <w:u w:val="single"/>
              </w:rPr>
              <w:t>3.846</w:t>
            </w:r>
          </w:p>
        </w:tc>
        <w:tc>
          <w:tcPr>
            <w:tcW w:w="1185" w:type="dxa"/>
            <w:tcBorders>
              <w:top w:val="single" w:sz="8" w:space="0" w:color="auto"/>
              <w:bottom w:val="nil"/>
            </w:tcBorders>
            <w:vAlign w:val="center"/>
          </w:tcPr>
          <w:p w14:paraId="65CC1C1C" w14:textId="586EC772"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0.960</w:t>
            </w:r>
          </w:p>
        </w:tc>
        <w:tc>
          <w:tcPr>
            <w:tcW w:w="1185" w:type="dxa"/>
            <w:tcBorders>
              <w:top w:val="single" w:sz="8" w:space="0" w:color="auto"/>
              <w:bottom w:val="nil"/>
            </w:tcBorders>
            <w:vAlign w:val="center"/>
          </w:tcPr>
          <w:p w14:paraId="625F475F" w14:textId="4546FF45"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2.201</w:t>
            </w:r>
          </w:p>
        </w:tc>
        <w:tc>
          <w:tcPr>
            <w:tcW w:w="1186" w:type="dxa"/>
            <w:tcBorders>
              <w:top w:val="single" w:sz="8" w:space="0" w:color="auto"/>
              <w:bottom w:val="nil"/>
            </w:tcBorders>
            <w:vAlign w:val="center"/>
          </w:tcPr>
          <w:p w14:paraId="7C41E23F" w14:textId="3F9AA6FF" w:rsidR="00935E1D" w:rsidRDefault="008C69F2"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4.952</w:t>
            </w:r>
          </w:p>
        </w:tc>
      </w:tr>
      <w:tr w:rsidR="00935E1D" w14:paraId="78E77CE9" w14:textId="77777777" w:rsidTr="00A33129">
        <w:tc>
          <w:tcPr>
            <w:tcW w:w="1185" w:type="dxa"/>
            <w:vMerge/>
            <w:tcBorders>
              <w:top w:val="nil"/>
              <w:bottom w:val="nil"/>
            </w:tcBorders>
            <w:vAlign w:val="center"/>
          </w:tcPr>
          <w:p w14:paraId="1860E561" w14:textId="77777777" w:rsidR="00935E1D" w:rsidRDefault="00935E1D" w:rsidP="00935E1D">
            <w:pPr>
              <w:jc w:val="center"/>
              <w:rPr>
                <w:rFonts w:ascii="Times New Roman" w:hAnsi="Times New Roman" w:cs="Times New Roman"/>
                <w:sz w:val="18"/>
                <w:szCs w:val="18"/>
              </w:rPr>
            </w:pPr>
          </w:p>
        </w:tc>
        <w:tc>
          <w:tcPr>
            <w:tcW w:w="1185" w:type="dxa"/>
            <w:tcBorders>
              <w:top w:val="nil"/>
              <w:bottom w:val="nil"/>
            </w:tcBorders>
            <w:vAlign w:val="center"/>
          </w:tcPr>
          <w:p w14:paraId="584C7488" w14:textId="1CE2DA37"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MOTE</w:t>
            </w:r>
          </w:p>
        </w:tc>
        <w:tc>
          <w:tcPr>
            <w:tcW w:w="1185" w:type="dxa"/>
            <w:tcBorders>
              <w:top w:val="nil"/>
              <w:bottom w:val="nil"/>
            </w:tcBorders>
            <w:vAlign w:val="center"/>
          </w:tcPr>
          <w:p w14:paraId="081F6B63" w14:textId="560909E8"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2.179</w:t>
            </w:r>
          </w:p>
        </w:tc>
        <w:tc>
          <w:tcPr>
            <w:tcW w:w="1185" w:type="dxa"/>
            <w:tcBorders>
              <w:top w:val="nil"/>
              <w:bottom w:val="nil"/>
            </w:tcBorders>
            <w:vAlign w:val="center"/>
          </w:tcPr>
          <w:p w14:paraId="3867709C" w14:textId="39E05202"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3.829</w:t>
            </w:r>
          </w:p>
        </w:tc>
        <w:tc>
          <w:tcPr>
            <w:tcW w:w="1185" w:type="dxa"/>
            <w:tcBorders>
              <w:top w:val="nil"/>
              <w:bottom w:val="nil"/>
            </w:tcBorders>
            <w:vAlign w:val="center"/>
          </w:tcPr>
          <w:p w14:paraId="7357DAA0" w14:textId="122D581F"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0.663</w:t>
            </w:r>
          </w:p>
        </w:tc>
        <w:tc>
          <w:tcPr>
            <w:tcW w:w="1185" w:type="dxa"/>
            <w:tcBorders>
              <w:top w:val="nil"/>
              <w:bottom w:val="nil"/>
            </w:tcBorders>
            <w:vAlign w:val="center"/>
          </w:tcPr>
          <w:p w14:paraId="0C6B10AF" w14:textId="67727A83"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2.074</w:t>
            </w:r>
          </w:p>
        </w:tc>
        <w:tc>
          <w:tcPr>
            <w:tcW w:w="1186" w:type="dxa"/>
            <w:tcBorders>
              <w:top w:val="nil"/>
              <w:bottom w:val="nil"/>
            </w:tcBorders>
            <w:vAlign w:val="center"/>
          </w:tcPr>
          <w:p w14:paraId="026BB410" w14:textId="6A2AA527"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4.645</w:t>
            </w:r>
          </w:p>
        </w:tc>
      </w:tr>
      <w:tr w:rsidR="00935E1D" w14:paraId="7B64A121" w14:textId="77777777" w:rsidTr="00A33129">
        <w:tc>
          <w:tcPr>
            <w:tcW w:w="1185" w:type="dxa"/>
            <w:vMerge/>
            <w:tcBorders>
              <w:top w:val="nil"/>
              <w:bottom w:val="single" w:sz="8" w:space="0" w:color="auto"/>
            </w:tcBorders>
            <w:vAlign w:val="center"/>
          </w:tcPr>
          <w:p w14:paraId="63AFF234" w14:textId="77777777" w:rsidR="00935E1D" w:rsidRDefault="00935E1D" w:rsidP="00935E1D">
            <w:pPr>
              <w:jc w:val="center"/>
              <w:rPr>
                <w:rFonts w:ascii="Times New Roman" w:hAnsi="Times New Roman" w:cs="Times New Roman"/>
                <w:sz w:val="18"/>
                <w:szCs w:val="18"/>
              </w:rPr>
            </w:pPr>
          </w:p>
        </w:tc>
        <w:tc>
          <w:tcPr>
            <w:tcW w:w="1185" w:type="dxa"/>
            <w:tcBorders>
              <w:top w:val="nil"/>
              <w:bottom w:val="single" w:sz="8" w:space="0" w:color="auto"/>
            </w:tcBorders>
            <w:vAlign w:val="center"/>
          </w:tcPr>
          <w:p w14:paraId="6FEB9386" w14:textId="45DA37E9"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one</w:t>
            </w:r>
          </w:p>
        </w:tc>
        <w:tc>
          <w:tcPr>
            <w:tcW w:w="1185" w:type="dxa"/>
            <w:tcBorders>
              <w:top w:val="nil"/>
              <w:bottom w:val="single" w:sz="8" w:space="0" w:color="auto"/>
            </w:tcBorders>
            <w:vAlign w:val="center"/>
          </w:tcPr>
          <w:p w14:paraId="3B876554" w14:textId="3B045C6F"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89.663</w:t>
            </w:r>
          </w:p>
        </w:tc>
        <w:tc>
          <w:tcPr>
            <w:tcW w:w="1185" w:type="dxa"/>
            <w:tcBorders>
              <w:top w:val="nil"/>
              <w:bottom w:val="single" w:sz="8" w:space="0" w:color="auto"/>
            </w:tcBorders>
            <w:vAlign w:val="center"/>
          </w:tcPr>
          <w:p w14:paraId="544725D9" w14:textId="69AF1588"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88.518</w:t>
            </w:r>
          </w:p>
        </w:tc>
        <w:tc>
          <w:tcPr>
            <w:tcW w:w="1185" w:type="dxa"/>
            <w:tcBorders>
              <w:top w:val="nil"/>
              <w:bottom w:val="single" w:sz="8" w:space="0" w:color="auto"/>
            </w:tcBorders>
            <w:vAlign w:val="center"/>
          </w:tcPr>
          <w:p w14:paraId="4883E9F8" w14:textId="326648EB"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91.893</w:t>
            </w:r>
          </w:p>
        </w:tc>
        <w:tc>
          <w:tcPr>
            <w:tcW w:w="1185" w:type="dxa"/>
            <w:tcBorders>
              <w:top w:val="nil"/>
              <w:bottom w:val="single" w:sz="8" w:space="0" w:color="auto"/>
            </w:tcBorders>
            <w:vAlign w:val="center"/>
          </w:tcPr>
          <w:p w14:paraId="07B3BDC4" w14:textId="5669A832"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89.981</w:t>
            </w:r>
          </w:p>
        </w:tc>
        <w:tc>
          <w:tcPr>
            <w:tcW w:w="1186" w:type="dxa"/>
            <w:tcBorders>
              <w:top w:val="nil"/>
              <w:bottom w:val="single" w:sz="8" w:space="0" w:color="auto"/>
            </w:tcBorders>
            <w:vAlign w:val="center"/>
          </w:tcPr>
          <w:p w14:paraId="1583C68C" w14:textId="31C56A2A"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79.760</w:t>
            </w:r>
          </w:p>
        </w:tc>
      </w:tr>
      <w:tr w:rsidR="00935E1D" w14:paraId="3D8299E1" w14:textId="77777777" w:rsidTr="00A33129">
        <w:tc>
          <w:tcPr>
            <w:tcW w:w="1185" w:type="dxa"/>
            <w:vMerge w:val="restart"/>
            <w:tcBorders>
              <w:top w:val="single" w:sz="8" w:space="0" w:color="auto"/>
            </w:tcBorders>
            <w:vAlign w:val="center"/>
          </w:tcPr>
          <w:p w14:paraId="5E8658A3" w14:textId="6A222A30"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L</w:t>
            </w:r>
            <w:r>
              <w:rPr>
                <w:rFonts w:ascii="Times New Roman" w:hAnsi="Times New Roman" w:cs="Times New Roman"/>
                <w:sz w:val="18"/>
                <w:szCs w:val="18"/>
              </w:rPr>
              <w:t>R</w:t>
            </w:r>
          </w:p>
        </w:tc>
        <w:tc>
          <w:tcPr>
            <w:tcW w:w="1185" w:type="dxa"/>
            <w:tcBorders>
              <w:top w:val="single" w:sz="8" w:space="0" w:color="auto"/>
            </w:tcBorders>
            <w:vAlign w:val="center"/>
          </w:tcPr>
          <w:p w14:paraId="6303438C" w14:textId="3DEC0DC8"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W</w:t>
            </w:r>
            <w:r>
              <w:rPr>
                <w:rFonts w:ascii="Times New Roman" w:hAnsi="Times New Roman" w:cs="Times New Roman"/>
                <w:sz w:val="18"/>
                <w:szCs w:val="18"/>
              </w:rPr>
              <w:t>GAN-GP</w:t>
            </w:r>
          </w:p>
        </w:tc>
        <w:tc>
          <w:tcPr>
            <w:tcW w:w="1185" w:type="dxa"/>
            <w:tcBorders>
              <w:top w:val="single" w:sz="8" w:space="0" w:color="auto"/>
            </w:tcBorders>
            <w:vAlign w:val="center"/>
          </w:tcPr>
          <w:p w14:paraId="0F434600" w14:textId="11668C90" w:rsidR="00935E1D" w:rsidRDefault="00443C0F"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3.175</w:t>
            </w:r>
          </w:p>
        </w:tc>
        <w:tc>
          <w:tcPr>
            <w:tcW w:w="1185" w:type="dxa"/>
            <w:tcBorders>
              <w:top w:val="single" w:sz="8" w:space="0" w:color="auto"/>
            </w:tcBorders>
            <w:vAlign w:val="center"/>
          </w:tcPr>
          <w:p w14:paraId="22E1364F" w14:textId="2B29946C" w:rsidR="00935E1D" w:rsidRDefault="00443C0F"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3.530</w:t>
            </w:r>
          </w:p>
        </w:tc>
        <w:tc>
          <w:tcPr>
            <w:tcW w:w="1185" w:type="dxa"/>
            <w:tcBorders>
              <w:top w:val="single" w:sz="8" w:space="0" w:color="auto"/>
            </w:tcBorders>
            <w:vAlign w:val="center"/>
          </w:tcPr>
          <w:p w14:paraId="34ED330A" w14:textId="67AAF400" w:rsidR="00935E1D" w:rsidRDefault="00443C0F"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3.131</w:t>
            </w:r>
          </w:p>
        </w:tc>
        <w:tc>
          <w:tcPr>
            <w:tcW w:w="1185" w:type="dxa"/>
            <w:tcBorders>
              <w:top w:val="single" w:sz="8" w:space="0" w:color="auto"/>
            </w:tcBorders>
            <w:vAlign w:val="center"/>
          </w:tcPr>
          <w:p w14:paraId="0ACBE545" w14:textId="73F6B4D8" w:rsidR="00935E1D" w:rsidRDefault="00443C0F"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3.215</w:t>
            </w:r>
          </w:p>
        </w:tc>
        <w:tc>
          <w:tcPr>
            <w:tcW w:w="1186" w:type="dxa"/>
            <w:tcBorders>
              <w:top w:val="single" w:sz="8" w:space="0" w:color="auto"/>
            </w:tcBorders>
            <w:vAlign w:val="center"/>
          </w:tcPr>
          <w:p w14:paraId="4B274B5A" w14:textId="5A84AED0" w:rsidR="00935E1D" w:rsidRDefault="00443C0F" w:rsidP="00935E1D">
            <w:pPr>
              <w:jc w:val="center"/>
              <w:rPr>
                <w:rFonts w:ascii="Times New Roman" w:hAnsi="Times New Roman" w:cs="Times New Roman"/>
                <w:sz w:val="18"/>
                <w:szCs w:val="18"/>
              </w:rPr>
            </w:pPr>
            <w:r>
              <w:rPr>
                <w:rFonts w:ascii="Times New Roman" w:hAnsi="Times New Roman" w:cs="Times New Roman"/>
                <w:sz w:val="18"/>
                <w:szCs w:val="18"/>
              </w:rPr>
              <w:t>86.569</w:t>
            </w:r>
          </w:p>
        </w:tc>
      </w:tr>
      <w:tr w:rsidR="00935E1D" w14:paraId="674FC80F" w14:textId="77777777" w:rsidTr="00A33129">
        <w:tc>
          <w:tcPr>
            <w:tcW w:w="1185" w:type="dxa"/>
            <w:vMerge/>
            <w:vAlign w:val="center"/>
          </w:tcPr>
          <w:p w14:paraId="565632F0" w14:textId="77777777" w:rsidR="00935E1D" w:rsidRDefault="00935E1D" w:rsidP="00935E1D">
            <w:pPr>
              <w:jc w:val="center"/>
              <w:rPr>
                <w:rFonts w:ascii="Times New Roman" w:hAnsi="Times New Roman" w:cs="Times New Roman"/>
                <w:sz w:val="18"/>
                <w:szCs w:val="18"/>
              </w:rPr>
            </w:pPr>
          </w:p>
        </w:tc>
        <w:tc>
          <w:tcPr>
            <w:tcW w:w="1185" w:type="dxa"/>
            <w:vAlign w:val="center"/>
          </w:tcPr>
          <w:p w14:paraId="43ED1819" w14:textId="23D978D7"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MOTE</w:t>
            </w:r>
          </w:p>
        </w:tc>
        <w:tc>
          <w:tcPr>
            <w:tcW w:w="1185" w:type="dxa"/>
            <w:vAlign w:val="center"/>
          </w:tcPr>
          <w:p w14:paraId="79C25B08" w14:textId="5CF17C87"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2.706</w:t>
            </w:r>
          </w:p>
        </w:tc>
        <w:tc>
          <w:tcPr>
            <w:tcW w:w="1185" w:type="dxa"/>
            <w:vAlign w:val="center"/>
          </w:tcPr>
          <w:p w14:paraId="302B4DF3" w14:textId="15374466"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2.118</w:t>
            </w:r>
          </w:p>
        </w:tc>
        <w:tc>
          <w:tcPr>
            <w:tcW w:w="1185" w:type="dxa"/>
            <w:vAlign w:val="center"/>
          </w:tcPr>
          <w:p w14:paraId="085A297D" w14:textId="40447794"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3.815</w:t>
            </w:r>
          </w:p>
        </w:tc>
        <w:tc>
          <w:tcPr>
            <w:tcW w:w="1185" w:type="dxa"/>
            <w:vAlign w:val="center"/>
          </w:tcPr>
          <w:p w14:paraId="05F65B75" w14:textId="7714A2BA"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2.835</w:t>
            </w:r>
          </w:p>
        </w:tc>
        <w:tc>
          <w:tcPr>
            <w:tcW w:w="1186" w:type="dxa"/>
            <w:vAlign w:val="center"/>
          </w:tcPr>
          <w:p w14:paraId="571F5013" w14:textId="6F3BA70C" w:rsidR="00935E1D" w:rsidRDefault="00AD45FB" w:rsidP="00935E1D">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5.672</w:t>
            </w:r>
          </w:p>
        </w:tc>
      </w:tr>
      <w:tr w:rsidR="00935E1D" w14:paraId="3011EE3C" w14:textId="77777777" w:rsidTr="00A33129">
        <w:tc>
          <w:tcPr>
            <w:tcW w:w="1185" w:type="dxa"/>
            <w:vMerge/>
            <w:vAlign w:val="center"/>
          </w:tcPr>
          <w:p w14:paraId="6DB6069C" w14:textId="77777777" w:rsidR="00935E1D" w:rsidRDefault="00935E1D" w:rsidP="00935E1D">
            <w:pPr>
              <w:jc w:val="center"/>
              <w:rPr>
                <w:rFonts w:ascii="Times New Roman" w:hAnsi="Times New Roman" w:cs="Times New Roman"/>
                <w:sz w:val="18"/>
                <w:szCs w:val="18"/>
              </w:rPr>
            </w:pPr>
          </w:p>
        </w:tc>
        <w:tc>
          <w:tcPr>
            <w:tcW w:w="1185" w:type="dxa"/>
            <w:vAlign w:val="center"/>
          </w:tcPr>
          <w:p w14:paraId="7B288AFA" w14:textId="68FD9902" w:rsidR="00935E1D" w:rsidRDefault="00935E1D" w:rsidP="00935E1D">
            <w:pPr>
              <w:jc w:val="center"/>
              <w:rPr>
                <w:rFonts w:ascii="Times New Roman" w:hAnsi="Times New Roman" w:cs="Times New Roman"/>
                <w:sz w:val="18"/>
                <w:szCs w:val="18"/>
              </w:rPr>
            </w:pPr>
            <w:r>
              <w:rPr>
                <w:rFonts w:ascii="Times New Roman" w:hAnsi="Times New Roman" w:cs="Times New Roman" w:hint="eastAsia"/>
                <w:sz w:val="18"/>
                <w:szCs w:val="18"/>
              </w:rPr>
              <w:t>N</w:t>
            </w:r>
            <w:r>
              <w:rPr>
                <w:rFonts w:ascii="Times New Roman" w:hAnsi="Times New Roman" w:cs="Times New Roman"/>
                <w:sz w:val="18"/>
                <w:szCs w:val="18"/>
              </w:rPr>
              <w:t>one</w:t>
            </w:r>
          </w:p>
        </w:tc>
        <w:tc>
          <w:tcPr>
            <w:tcW w:w="1185" w:type="dxa"/>
            <w:vAlign w:val="center"/>
          </w:tcPr>
          <w:p w14:paraId="5D687FD8" w14:textId="7A1CB7EC"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89.991</w:t>
            </w:r>
          </w:p>
        </w:tc>
        <w:tc>
          <w:tcPr>
            <w:tcW w:w="1185" w:type="dxa"/>
            <w:vAlign w:val="center"/>
          </w:tcPr>
          <w:p w14:paraId="0CFD7862" w14:textId="666CA07A"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87.767</w:t>
            </w:r>
          </w:p>
        </w:tc>
        <w:tc>
          <w:tcPr>
            <w:tcW w:w="1185" w:type="dxa"/>
            <w:vAlign w:val="center"/>
          </w:tcPr>
          <w:p w14:paraId="73000531" w14:textId="316A7892"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93.424</w:t>
            </w:r>
          </w:p>
        </w:tc>
        <w:tc>
          <w:tcPr>
            <w:tcW w:w="1185" w:type="dxa"/>
            <w:vAlign w:val="center"/>
          </w:tcPr>
          <w:p w14:paraId="62D40E7A" w14:textId="5AD9382B"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90.344</w:t>
            </w:r>
          </w:p>
        </w:tc>
        <w:tc>
          <w:tcPr>
            <w:tcW w:w="1186" w:type="dxa"/>
            <w:vAlign w:val="center"/>
          </w:tcPr>
          <w:p w14:paraId="7C3C4AE3" w14:textId="77C4D0F7" w:rsidR="00935E1D" w:rsidRDefault="00953086" w:rsidP="00935E1D">
            <w:pPr>
              <w:jc w:val="center"/>
              <w:rPr>
                <w:rFonts w:ascii="Times New Roman" w:hAnsi="Times New Roman" w:cs="Times New Roman"/>
                <w:sz w:val="18"/>
                <w:szCs w:val="18"/>
              </w:rPr>
            </w:pPr>
            <w:r>
              <w:rPr>
                <w:rFonts w:ascii="Times New Roman" w:hAnsi="Times New Roman" w:cs="Times New Roman"/>
                <w:sz w:val="18"/>
                <w:szCs w:val="18"/>
              </w:rPr>
              <w:t>80.258</w:t>
            </w:r>
          </w:p>
        </w:tc>
      </w:tr>
    </w:tbl>
    <w:p w14:paraId="5CC26B33" w14:textId="04755D1D" w:rsidR="00867625" w:rsidRPr="00935E1D" w:rsidRDefault="00935E1D" w:rsidP="00935E1D">
      <w:pPr>
        <w:jc w:val="center"/>
        <w:rPr>
          <w:rFonts w:ascii="Times New Roman" w:hAnsi="Times New Roman" w:cs="Times New Roman"/>
          <w:sz w:val="18"/>
          <w:szCs w:val="18"/>
        </w:rPr>
      </w:pPr>
      <w:r w:rsidRPr="005124B2">
        <w:rPr>
          <w:rFonts w:ascii="Times New Roman" w:hAnsi="Times New Roman" w:cs="Times New Roman"/>
          <w:sz w:val="18"/>
          <w:szCs w:val="18"/>
        </w:rPr>
        <w:t xml:space="preserve">Table </w:t>
      </w:r>
      <w:r>
        <w:rPr>
          <w:rFonts w:ascii="Times New Roman" w:hAnsi="Times New Roman" w:cs="Times New Roman"/>
          <w:sz w:val="18"/>
          <w:szCs w:val="18"/>
        </w:rPr>
        <w:t>3</w:t>
      </w:r>
      <w:r w:rsidRPr="005124B2">
        <w:rPr>
          <w:rFonts w:ascii="Times New Roman" w:hAnsi="Times New Roman" w:cs="Times New Roman"/>
          <w:sz w:val="18"/>
          <w:szCs w:val="18"/>
        </w:rPr>
        <w:t xml:space="preserve">: Model performance </w:t>
      </w:r>
      <w:r>
        <w:rPr>
          <w:rFonts w:ascii="Times New Roman" w:hAnsi="Times New Roman" w:cs="Times New Roman"/>
          <w:sz w:val="18"/>
          <w:szCs w:val="18"/>
        </w:rPr>
        <w:t>comparison</w:t>
      </w:r>
      <w:r w:rsidR="00A33F41">
        <w:rPr>
          <w:rFonts w:ascii="Times New Roman" w:hAnsi="Times New Roman" w:cs="Times New Roman"/>
          <w:sz w:val="18"/>
          <w:szCs w:val="18"/>
        </w:rPr>
        <w:t>, measurement:</w:t>
      </w:r>
      <w:r w:rsidR="00A33129">
        <w:rPr>
          <w:rFonts w:ascii="Times New Roman" w:hAnsi="Times New Roman" w:cs="Times New Roman"/>
          <w:sz w:val="18"/>
          <w:szCs w:val="18"/>
        </w:rPr>
        <w:t xml:space="preserve"> %</w:t>
      </w:r>
    </w:p>
    <w:p w14:paraId="37327129" w14:textId="4F4108D6" w:rsidR="00585CBD" w:rsidDel="00F256BC" w:rsidRDefault="00585CBD" w:rsidP="001A57D3">
      <w:pPr>
        <w:rPr>
          <w:del w:id="139" w:author="dpjhn" w:date="2023-11-04T11:23:00Z"/>
          <w:rFonts w:ascii="Times New Roman" w:hAnsi="Times New Roman" w:cs="Times New Roman"/>
          <w:b/>
          <w:bCs/>
        </w:rPr>
      </w:pPr>
      <w:del w:id="140" w:author="dpjhn" w:date="2023-11-04T11:23:00Z">
        <w:r w:rsidDel="00F256BC">
          <w:rPr>
            <w:rFonts w:ascii="Times New Roman" w:hAnsi="Times New Roman" w:cs="Times New Roman"/>
            <w:b/>
            <w:bCs/>
          </w:rPr>
          <w:delText xml:space="preserve">3. </w:delText>
        </w:r>
        <w:r w:rsidR="00225212" w:rsidDel="00F256BC">
          <w:rPr>
            <w:rFonts w:ascii="Times New Roman" w:hAnsi="Times New Roman" w:cs="Times New Roman"/>
            <w:b/>
            <w:bCs/>
          </w:rPr>
          <w:delText>In silico validation of new predictions</w:delText>
        </w:r>
      </w:del>
    </w:p>
    <w:p w14:paraId="5E996DE3" w14:textId="35F2D6C6" w:rsidR="004D72D2" w:rsidDel="00F256BC" w:rsidRDefault="00B737E7" w:rsidP="00746A1A">
      <w:pPr>
        <w:rPr>
          <w:del w:id="141" w:author="dpjhn" w:date="2023-11-04T11:23:00Z"/>
          <w:rFonts w:ascii="Times New Roman" w:hAnsi="Times New Roman" w:cs="Times New Roman"/>
        </w:rPr>
      </w:pPr>
      <w:del w:id="142" w:author="dpjhn" w:date="2023-11-04T11:23:00Z">
        <w:r w:rsidDel="00F256BC">
          <w:rPr>
            <w:rFonts w:ascii="Times New Roman" w:hAnsi="Times New Roman" w:cs="Times New Roman"/>
            <w:b/>
            <w:bCs/>
          </w:rPr>
          <w:delText xml:space="preserve">4. </w:delText>
        </w:r>
        <w:r w:rsidDel="00F256BC">
          <w:rPr>
            <w:rFonts w:ascii="Times New Roman" w:hAnsi="Times New Roman" w:cs="Times New Roman" w:hint="eastAsia"/>
            <w:b/>
            <w:bCs/>
          </w:rPr>
          <w:delText>Insights</w:delText>
        </w:r>
        <w:r w:rsidDel="00F256BC">
          <w:rPr>
            <w:rFonts w:ascii="Times New Roman" w:hAnsi="Times New Roman" w:cs="Times New Roman"/>
            <w:b/>
            <w:bCs/>
          </w:rPr>
          <w:delText xml:space="preserve"> into the role of new predictions</w:delText>
        </w:r>
        <w:r w:rsidR="00225212" w:rsidDel="00F256BC">
          <w:rPr>
            <w:rFonts w:ascii="Times New Roman" w:hAnsi="Times New Roman" w:cs="Times New Roman"/>
            <w:b/>
            <w:bCs/>
          </w:rPr>
          <w:delText xml:space="preserve"> </w:delText>
        </w:r>
      </w:del>
    </w:p>
    <w:p w14:paraId="53E497AB" w14:textId="16B1D125" w:rsidR="00F256BC" w:rsidRDefault="00F256BC" w:rsidP="00F256BC">
      <w:pPr>
        <w:rPr>
          <w:moveTo w:id="143" w:author="dpjhn" w:date="2023-11-04T11:23:00Z"/>
          <w:rFonts w:ascii="Times New Roman" w:hAnsi="Times New Roman" w:cs="Times New Roman"/>
          <w:b/>
          <w:bCs/>
          <w:sz w:val="18"/>
          <w:szCs w:val="18"/>
        </w:rPr>
      </w:pPr>
      <w:ins w:id="144" w:author="dpjhn" w:date="2023-11-04T11:23:00Z">
        <w:r>
          <w:rPr>
            <w:rFonts w:ascii="Times New Roman" w:hAnsi="Times New Roman" w:cs="Times New Roman"/>
            <w:b/>
            <w:bCs/>
            <w:sz w:val="18"/>
            <w:szCs w:val="18"/>
          </w:rPr>
          <w:t xml:space="preserve">3.5 </w:t>
        </w:r>
      </w:ins>
      <w:moveToRangeStart w:id="145" w:author="dpjhn" w:date="2023-11-04T11:23:00Z" w:name="move149989448"/>
      <w:moveTo w:id="146" w:author="dpjhn" w:date="2023-11-04T11:23:00Z">
        <w:r w:rsidRPr="00260A87">
          <w:rPr>
            <w:rFonts w:ascii="Times New Roman" w:hAnsi="Times New Roman" w:cs="Times New Roman" w:hint="eastAsia"/>
            <w:b/>
            <w:bCs/>
            <w:sz w:val="18"/>
            <w:szCs w:val="18"/>
          </w:rPr>
          <w:t>G</w:t>
        </w:r>
        <w:r w:rsidRPr="00260A87">
          <w:rPr>
            <w:rFonts w:ascii="Times New Roman" w:hAnsi="Times New Roman" w:cs="Times New Roman"/>
            <w:b/>
            <w:bCs/>
            <w:sz w:val="18"/>
            <w:szCs w:val="18"/>
          </w:rPr>
          <w:t xml:space="preserve">O terms enrichment </w:t>
        </w:r>
        <w:proofErr w:type="gramStart"/>
        <w:r w:rsidRPr="00260A87">
          <w:rPr>
            <w:rFonts w:ascii="Times New Roman" w:hAnsi="Times New Roman" w:cs="Times New Roman"/>
            <w:b/>
            <w:bCs/>
            <w:sz w:val="18"/>
            <w:szCs w:val="18"/>
          </w:rPr>
          <w:t>analyses</w:t>
        </w:r>
        <w:proofErr w:type="gramEnd"/>
      </w:moveTo>
    </w:p>
    <w:moveToRangeEnd w:id="145"/>
    <w:p w14:paraId="501F5034" w14:textId="77777777" w:rsidR="004D72D2" w:rsidRDefault="004D72D2" w:rsidP="0004077D">
      <w:pPr>
        <w:rPr>
          <w:rFonts w:ascii="Times New Roman" w:hAnsi="Times New Roman" w:cs="Times New Roman"/>
        </w:rPr>
      </w:pPr>
    </w:p>
    <w:p w14:paraId="597CE9AF" w14:textId="5C54C24A" w:rsidR="00A07607" w:rsidRPr="00A07607" w:rsidRDefault="00A07607" w:rsidP="0004077D">
      <w:pPr>
        <w:rPr>
          <w:rFonts w:ascii="Times New Roman" w:hAnsi="Times New Roman" w:cs="Times New Roman"/>
          <w:b/>
          <w:bCs/>
        </w:rPr>
      </w:pPr>
      <w:r w:rsidRPr="00A07607">
        <w:rPr>
          <w:rFonts w:ascii="Times New Roman" w:hAnsi="Times New Roman" w:cs="Times New Roman" w:hint="eastAsia"/>
          <w:b/>
          <w:bCs/>
        </w:rPr>
        <w:t>D</w:t>
      </w:r>
      <w:r w:rsidRPr="00A07607">
        <w:rPr>
          <w:rFonts w:ascii="Times New Roman" w:hAnsi="Times New Roman" w:cs="Times New Roman"/>
          <w:b/>
          <w:bCs/>
        </w:rPr>
        <w:t>iscussion</w:t>
      </w:r>
      <w:r>
        <w:rPr>
          <w:rFonts w:ascii="Times New Roman" w:hAnsi="Times New Roman" w:cs="Times New Roman"/>
          <w:b/>
          <w:bCs/>
        </w:rPr>
        <w:t xml:space="preserve"> </w:t>
      </w:r>
    </w:p>
    <w:p w14:paraId="4DC0711F" w14:textId="6EF6BECB" w:rsidR="00260A87" w:rsidDel="00F256BC" w:rsidRDefault="00260A87" w:rsidP="00260A87">
      <w:pPr>
        <w:rPr>
          <w:moveFrom w:id="147" w:author="dpjhn" w:date="2023-11-04T11:23:00Z"/>
          <w:rFonts w:ascii="Times New Roman" w:hAnsi="Times New Roman" w:cs="Times New Roman"/>
          <w:b/>
          <w:bCs/>
          <w:sz w:val="18"/>
          <w:szCs w:val="18"/>
        </w:rPr>
      </w:pPr>
      <w:moveFromRangeStart w:id="148" w:author="dpjhn" w:date="2023-11-04T11:23:00Z" w:name="move149989448"/>
      <w:moveFrom w:id="149" w:author="dpjhn" w:date="2023-11-04T11:23:00Z">
        <w:r w:rsidRPr="00260A87" w:rsidDel="00F256BC">
          <w:rPr>
            <w:rFonts w:ascii="Times New Roman" w:hAnsi="Times New Roman" w:cs="Times New Roman" w:hint="eastAsia"/>
            <w:b/>
            <w:bCs/>
            <w:sz w:val="18"/>
            <w:szCs w:val="18"/>
          </w:rPr>
          <w:t>G</w:t>
        </w:r>
        <w:r w:rsidRPr="00260A87" w:rsidDel="00F256BC">
          <w:rPr>
            <w:rFonts w:ascii="Times New Roman" w:hAnsi="Times New Roman" w:cs="Times New Roman"/>
            <w:b/>
            <w:bCs/>
            <w:sz w:val="18"/>
            <w:szCs w:val="18"/>
          </w:rPr>
          <w:t>O terms enrichment analyses</w:t>
        </w:r>
      </w:moveFrom>
    </w:p>
    <w:moveFromRangeEnd w:id="148"/>
    <w:p w14:paraId="3DBFE736" w14:textId="334F3DAF" w:rsidR="00260A87" w:rsidRDefault="00260A87" w:rsidP="00260A87">
      <w:pPr>
        <w:rPr>
          <w:rFonts w:ascii="Times New Roman" w:hAnsi="Times New Roman" w:cs="Times New Roman"/>
          <w:b/>
          <w:bCs/>
          <w:sz w:val="18"/>
          <w:szCs w:val="18"/>
        </w:rPr>
      </w:pPr>
      <w:r>
        <w:rPr>
          <w:rFonts w:ascii="Times New Roman" w:hAnsi="Times New Roman" w:cs="Times New Roman"/>
          <w:b/>
          <w:bCs/>
          <w:sz w:val="18"/>
          <w:szCs w:val="18"/>
        </w:rPr>
        <w:tab/>
      </w:r>
    </w:p>
    <w:p w14:paraId="721FE32B" w14:textId="08CCC932" w:rsidR="00260A87" w:rsidRPr="00260A87" w:rsidRDefault="00260A87" w:rsidP="00260A87">
      <w:pPr>
        <w:rPr>
          <w:rFonts w:ascii="Times New Roman" w:hAnsi="Times New Roman" w:cs="Times New Roman"/>
          <w:b/>
          <w:bCs/>
          <w:sz w:val="18"/>
          <w:szCs w:val="18"/>
        </w:rPr>
      </w:pPr>
    </w:p>
    <w:p w14:paraId="1B531555" w14:textId="0DE8493C" w:rsidR="00EE70A1" w:rsidRDefault="00EE70A1" w:rsidP="00EE70A1">
      <w:pPr>
        <w:rPr>
          <w:rFonts w:ascii="Times New Roman" w:hAnsi="Times New Roman" w:cs="Times New Roman"/>
          <w:b/>
          <w:bCs/>
        </w:rPr>
      </w:pPr>
      <w:r>
        <w:rPr>
          <w:rFonts w:ascii="Times New Roman" w:hAnsi="Times New Roman" w:cs="Times New Roman"/>
          <w:b/>
          <w:bCs/>
        </w:rPr>
        <w:t>References:</w:t>
      </w:r>
    </w:p>
    <w:p w14:paraId="5D661E64" w14:textId="77777777" w:rsidR="00EE70A1" w:rsidRDefault="00EE70A1" w:rsidP="00EE70A1">
      <w:pPr>
        <w:rPr>
          <w:rFonts w:ascii="Times New Roman" w:hAnsi="Times New Roman" w:cs="Times New Roman"/>
          <w:b/>
          <w:bCs/>
        </w:rPr>
      </w:pPr>
      <w:r>
        <w:rPr>
          <w:rFonts w:ascii="Times New Roman" w:hAnsi="Times New Roman" w:cs="Times New Roman"/>
          <w:b/>
          <w:bCs/>
        </w:rPr>
        <w:t xml:space="preserve">1. </w:t>
      </w:r>
      <w:r w:rsidRPr="00175565">
        <w:rPr>
          <w:rFonts w:ascii="Times New Roman" w:hAnsi="Times New Roman" w:cs="Times New Roman"/>
          <w:b/>
          <w:bCs/>
        </w:rPr>
        <w:t>Liu, Yufei, et al. "Wasserstein GAN-based small-sample augmentation for new-generation artificial intelligence: A case study of cancer-staging data in biology." Engineering 5.1 (2019): 156-163.</w:t>
      </w:r>
    </w:p>
    <w:p w14:paraId="31A8CB3B" w14:textId="77777777" w:rsidR="00EE70A1" w:rsidRDefault="00EE70A1" w:rsidP="00EE70A1">
      <w:pPr>
        <w:rPr>
          <w:rFonts w:ascii="Times New Roman" w:hAnsi="Times New Roman" w:cs="Times New Roman"/>
          <w:b/>
          <w:bCs/>
        </w:rPr>
      </w:pPr>
      <w:r>
        <w:rPr>
          <w:rFonts w:ascii="Times New Roman" w:hAnsi="Times New Roman" w:cs="Times New Roman"/>
          <w:b/>
          <w:bCs/>
        </w:rPr>
        <w:t xml:space="preserve">2. </w:t>
      </w:r>
      <w:r w:rsidRPr="00175565">
        <w:rPr>
          <w:rFonts w:ascii="Times New Roman" w:hAnsi="Times New Roman" w:cs="Times New Roman"/>
          <w:b/>
          <w:bCs/>
        </w:rPr>
        <w:t>Yin, Rui, et al. "</w:t>
      </w:r>
      <w:proofErr w:type="spellStart"/>
      <w:r w:rsidRPr="00175565">
        <w:rPr>
          <w:rFonts w:ascii="Times New Roman" w:hAnsi="Times New Roman" w:cs="Times New Roman"/>
          <w:b/>
          <w:bCs/>
        </w:rPr>
        <w:t>ViPal</w:t>
      </w:r>
      <w:proofErr w:type="spellEnd"/>
      <w:r w:rsidRPr="00175565">
        <w:rPr>
          <w:rFonts w:ascii="Times New Roman" w:hAnsi="Times New Roman" w:cs="Times New Roman"/>
          <w:b/>
          <w:bCs/>
        </w:rPr>
        <w:t>: a framework for virulence prediction of influenza viruses with prior viral knowledge using genomic sequences." Journal of Biomedical Informatics 142 (2023): 104388.</w:t>
      </w:r>
    </w:p>
    <w:p w14:paraId="3389554D" w14:textId="77777777" w:rsidR="00EE70A1" w:rsidRDefault="00EE70A1" w:rsidP="00EE70A1">
      <w:pPr>
        <w:rPr>
          <w:rFonts w:ascii="Times New Roman" w:hAnsi="Times New Roman" w:cs="Times New Roman"/>
          <w:b/>
          <w:bCs/>
        </w:rPr>
      </w:pPr>
      <w:r>
        <w:rPr>
          <w:rFonts w:ascii="Times New Roman" w:hAnsi="Times New Roman" w:cs="Times New Roman"/>
          <w:b/>
          <w:bCs/>
        </w:rPr>
        <w:t xml:space="preserve">3. </w:t>
      </w:r>
      <w:r w:rsidRPr="003C002F">
        <w:rPr>
          <w:rFonts w:ascii="Times New Roman" w:hAnsi="Times New Roman" w:cs="Times New Roman"/>
          <w:b/>
          <w:bCs/>
        </w:rPr>
        <w:t>Data augmentation and multimodal learning for predicting drug response in patient-derived xenografts from gene expressions and histology images</w:t>
      </w:r>
    </w:p>
    <w:p w14:paraId="369A2DA9" w14:textId="77777777" w:rsidR="00EE70A1" w:rsidRDefault="00EE70A1" w:rsidP="00EE70A1">
      <w:pPr>
        <w:rPr>
          <w:rFonts w:ascii="Times New Roman" w:hAnsi="Times New Roman" w:cs="Times New Roman"/>
          <w:b/>
          <w:bCs/>
        </w:rPr>
      </w:pPr>
      <w:r>
        <w:rPr>
          <w:rFonts w:ascii="Times New Roman" w:hAnsi="Times New Roman" w:cs="Times New Roman"/>
          <w:b/>
          <w:bCs/>
        </w:rPr>
        <w:t xml:space="preserve">4. </w:t>
      </w:r>
      <w:r w:rsidRPr="00225212">
        <w:rPr>
          <w:rFonts w:ascii="Times New Roman" w:hAnsi="Times New Roman" w:cs="Times New Roman"/>
          <w:b/>
          <w:bCs/>
        </w:rPr>
        <w:t>Predicting genes associated with RNA methylation pathways using machine learning</w:t>
      </w:r>
    </w:p>
    <w:p w14:paraId="60C025DA" w14:textId="26BC386B" w:rsidR="00A07607" w:rsidRPr="00EE70A1" w:rsidRDefault="00E40692" w:rsidP="00B513AD">
      <w:pPr>
        <w:jc w:val="left"/>
        <w:rPr>
          <w:rFonts w:ascii="Times New Roman" w:hAnsi="Times New Roman" w:cs="Times New Roman"/>
        </w:rPr>
      </w:pPr>
      <w:r>
        <w:rPr>
          <w:rFonts w:ascii="Times New Roman" w:hAnsi="Times New Roman" w:cs="Times New Roman"/>
        </w:rPr>
        <w:t>5.</w:t>
      </w:r>
      <w:r w:rsidRPr="00E40692">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Boccaletto</w:t>
      </w:r>
      <w:proofErr w:type="spellEnd"/>
      <w:r>
        <w:rPr>
          <w:rFonts w:ascii="Arial" w:hAnsi="Arial" w:cs="Arial"/>
          <w:color w:val="222222"/>
          <w:sz w:val="20"/>
          <w:szCs w:val="20"/>
          <w:shd w:val="clear" w:color="auto" w:fill="FFFFFF"/>
        </w:rPr>
        <w:t>, Pietro, et al. "MODOMICS: a database of RNA modification pathways. 2017 update." </w:t>
      </w:r>
      <w:r>
        <w:rPr>
          <w:rFonts w:ascii="Arial" w:hAnsi="Arial" w:cs="Arial"/>
          <w:i/>
          <w:iCs/>
          <w:color w:val="222222"/>
          <w:sz w:val="20"/>
          <w:szCs w:val="20"/>
          <w:shd w:val="clear" w:color="auto" w:fill="FFFFFF"/>
        </w:rPr>
        <w:t>Nucleic acids research</w:t>
      </w:r>
      <w:r>
        <w:rPr>
          <w:rFonts w:ascii="Arial" w:hAnsi="Arial" w:cs="Arial"/>
          <w:color w:val="222222"/>
          <w:sz w:val="20"/>
          <w:szCs w:val="20"/>
          <w:shd w:val="clear" w:color="auto" w:fill="FFFFFF"/>
        </w:rPr>
        <w:t> 46.D1 (2018): D303-D307.</w:t>
      </w:r>
    </w:p>
    <w:sectPr w:rsidR="00A07607" w:rsidRPr="00EE70A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dpjhn" w:date="2023-11-04T10:45:00Z" w:initials="d">
    <w:p w14:paraId="489AADF4" w14:textId="77777777" w:rsidR="00A57706" w:rsidRDefault="003B2C49">
      <w:pPr>
        <w:pStyle w:val="CommentText"/>
        <w:jc w:val="left"/>
      </w:pPr>
      <w:r>
        <w:rPr>
          <w:rStyle w:val="CommentReference"/>
        </w:rPr>
        <w:annotationRef/>
      </w:r>
      <w:r w:rsidR="00A57706">
        <w:t xml:space="preserve">1. </w:t>
      </w:r>
      <w:r w:rsidR="00A57706">
        <w:rPr>
          <w:rFonts w:hint="eastAsia"/>
        </w:rPr>
        <w:t>可以从其它文章那里摘抄相关的句子，然后再降重，这样子写的也要快很多</w:t>
      </w:r>
    </w:p>
    <w:p w14:paraId="268C1A86" w14:textId="77777777" w:rsidR="00A57706" w:rsidRDefault="00A57706" w:rsidP="00B52E94">
      <w:pPr>
        <w:pStyle w:val="CommentText"/>
        <w:jc w:val="left"/>
      </w:pPr>
      <w:r>
        <w:t xml:space="preserve">2. </w:t>
      </w:r>
      <w:r>
        <w:rPr>
          <w:rFonts w:hint="eastAsia"/>
        </w:rPr>
        <w:t>最后写摘要</w:t>
      </w:r>
    </w:p>
  </w:comment>
  <w:comment w:id="14" w:author="dpjhn" w:date="2023-11-03T20:20:00Z" w:initials="d">
    <w:p w14:paraId="59F796D3" w14:textId="17F6B77D" w:rsidR="00D86FC1" w:rsidRDefault="00D86FC1" w:rsidP="00530E18">
      <w:pPr>
        <w:pStyle w:val="CommentText"/>
        <w:jc w:val="left"/>
      </w:pPr>
      <w:r>
        <w:rPr>
          <w:rStyle w:val="CommentReference"/>
        </w:rPr>
        <w:annotationRef/>
      </w:r>
      <w:r>
        <w:rPr>
          <w:rFonts w:hint="eastAsia"/>
        </w:rPr>
        <w:t>摘要不能有参考文献，参考文献用</w:t>
      </w:r>
      <w:r>
        <w:t>endnote或者Mendeley管理</w:t>
      </w:r>
    </w:p>
  </w:comment>
  <w:comment w:id="77" w:author="dpjhn" w:date="2023-11-04T10:42:00Z" w:initials="d">
    <w:p w14:paraId="595E8083" w14:textId="77777777" w:rsidR="00614016" w:rsidRDefault="007B61F5" w:rsidP="006A697F">
      <w:pPr>
        <w:pStyle w:val="CommentText"/>
        <w:jc w:val="left"/>
      </w:pPr>
      <w:r>
        <w:rPr>
          <w:rStyle w:val="CommentReference"/>
        </w:rPr>
        <w:annotationRef/>
      </w:r>
      <w:r w:rsidR="00614016">
        <w:rPr>
          <w:rFonts w:hint="eastAsia"/>
        </w:rPr>
        <w:t>第一步提取特征，能够与你后面的小节能够大致对应的上</w:t>
      </w:r>
    </w:p>
  </w:comment>
  <w:comment w:id="78" w:author="dpjhn" w:date="2023-11-04T16:41:00Z" w:initials="d">
    <w:p w14:paraId="71A66805" w14:textId="77777777" w:rsidR="00614016" w:rsidRDefault="00614016" w:rsidP="00F55FAD">
      <w:pPr>
        <w:pStyle w:val="CommentText"/>
        <w:jc w:val="left"/>
      </w:pPr>
      <w:r>
        <w:rPr>
          <w:rStyle w:val="CommentReference"/>
        </w:rPr>
        <w:annotationRef/>
      </w:r>
      <w:r>
        <w:rPr>
          <w:rFonts w:hint="eastAsia"/>
        </w:rPr>
        <w:t>不要标明</w:t>
      </w:r>
      <w:r>
        <w:t>SVM等，用一个图表示classifier</w:t>
      </w:r>
    </w:p>
  </w:comment>
  <w:comment w:id="83" w:author="dpjhn" w:date="2023-11-04T10:47:00Z" w:initials="d">
    <w:p w14:paraId="52C6AF3C" w14:textId="77777777" w:rsidR="00F34E56" w:rsidRDefault="003B2C49" w:rsidP="00341876">
      <w:pPr>
        <w:pStyle w:val="CommentText"/>
        <w:jc w:val="left"/>
      </w:pPr>
      <w:r>
        <w:rPr>
          <w:rStyle w:val="CommentReference"/>
        </w:rPr>
        <w:annotationRef/>
      </w:r>
      <w:r w:rsidR="00F34E56">
        <w:rPr>
          <w:rFonts w:hint="eastAsia"/>
        </w:rPr>
        <w:t>重点不是你如何操作</w:t>
      </w:r>
      <w:r w:rsidR="00F34E56">
        <w:t>GAN完成样本生成的没一个步骤，重点在于你需要介绍WGAN的框架，罗列相关的公式，参照WGAN原文及基于WGAN的模型的文章（不是仅仅应用的那种）</w:t>
      </w:r>
    </w:p>
  </w:comment>
  <w:comment w:id="117" w:author="dpjhn" w:date="2023-11-04T20:01:00Z" w:initials="d">
    <w:p w14:paraId="073A48A2" w14:textId="77777777" w:rsidR="00FC6AE6" w:rsidRDefault="00FC6AE6" w:rsidP="00847DF1">
      <w:pPr>
        <w:pStyle w:val="CommentText"/>
        <w:jc w:val="left"/>
      </w:pPr>
      <w:r>
        <w:rPr>
          <w:rStyle w:val="CommentReference"/>
        </w:rPr>
        <w:annotationRef/>
      </w:r>
      <w:r>
        <w:rPr>
          <w:rFonts w:hint="eastAsia"/>
        </w:rPr>
        <w:t>直接与你的最终方法比，比如加了</w:t>
      </w:r>
      <w:r>
        <w:t>block constructure的</w:t>
      </w:r>
    </w:p>
  </w:comment>
  <w:comment w:id="118" w:author="dpjhn" w:date="2023-11-04T20:03:00Z" w:initials="d">
    <w:p w14:paraId="716588C3" w14:textId="77777777" w:rsidR="00FC6AE6" w:rsidRDefault="00FC6AE6" w:rsidP="008D41E2">
      <w:pPr>
        <w:pStyle w:val="CommentText"/>
        <w:jc w:val="left"/>
      </w:pPr>
      <w:r>
        <w:rPr>
          <w:rStyle w:val="CommentReference"/>
        </w:rPr>
        <w:annotationRef/>
      </w:r>
      <w:r>
        <w:rPr>
          <w:rFonts w:hint="eastAsia"/>
        </w:rPr>
        <w:t>在前面方法等多处强调这个，这是一个很好的动机</w:t>
      </w:r>
    </w:p>
  </w:comment>
  <w:comment w:id="125" w:author="dpjhn" w:date="2023-11-04T20:12:00Z" w:initials="d">
    <w:p w14:paraId="76F397F0" w14:textId="77777777" w:rsidR="002375A3" w:rsidRDefault="002375A3" w:rsidP="00E746C4">
      <w:pPr>
        <w:pStyle w:val="CommentText"/>
        <w:jc w:val="left"/>
      </w:pPr>
      <w:r>
        <w:rPr>
          <w:rStyle w:val="CommentReference"/>
        </w:rPr>
        <w:annotationRef/>
      </w:r>
      <w:r>
        <w:rPr>
          <w:rFonts w:hint="eastAsia"/>
        </w:rPr>
        <w:t>对于怎么做的，放到方法里</w:t>
      </w:r>
    </w:p>
  </w:comment>
  <w:comment w:id="129" w:author="dpjhn" w:date="2023-11-04T20:05:00Z" w:initials="d">
    <w:p w14:paraId="47435E04" w14:textId="22B768CB" w:rsidR="00FC6AE6" w:rsidRDefault="00FC6AE6" w:rsidP="002C1575">
      <w:pPr>
        <w:pStyle w:val="CommentText"/>
        <w:jc w:val="left"/>
      </w:pPr>
      <w:r>
        <w:rPr>
          <w:rStyle w:val="CommentReference"/>
        </w:rPr>
        <w:annotationRef/>
      </w:r>
      <w:r>
        <w:rPr>
          <w:rFonts w:hint="eastAsia"/>
        </w:rPr>
        <w:t>把</w:t>
      </w:r>
      <w:r>
        <w:t>with block structure和without block structure放在一起比较，参考别人的ablation study的描述比较</w:t>
      </w:r>
    </w:p>
  </w:comment>
  <w:comment w:id="134" w:author="dpjhn" w:date="2023-11-04T20:15:00Z" w:initials="d">
    <w:p w14:paraId="56BA2ECD" w14:textId="77777777" w:rsidR="002375A3" w:rsidRDefault="002375A3" w:rsidP="0046778A">
      <w:pPr>
        <w:pStyle w:val="CommentText"/>
        <w:jc w:val="left"/>
      </w:pPr>
      <w:r>
        <w:rPr>
          <w:rStyle w:val="CommentReference"/>
        </w:rPr>
        <w:annotationRef/>
      </w:r>
      <w:r>
        <w:rPr>
          <w:rFonts w:hint="eastAsia"/>
        </w:rPr>
        <w:t>实验部分只要保留实验的设置，实验结果的描述，以及实验结果的分析。所有你所采用的方案放到方法中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C1A86" w15:done="0"/>
  <w15:commentEx w15:paraId="59F796D3" w15:done="0"/>
  <w15:commentEx w15:paraId="595E8083" w15:done="0"/>
  <w15:commentEx w15:paraId="71A66805" w15:done="0"/>
  <w15:commentEx w15:paraId="52C6AF3C" w15:done="0"/>
  <w15:commentEx w15:paraId="073A48A2" w15:done="0"/>
  <w15:commentEx w15:paraId="716588C3" w15:done="0"/>
  <w15:commentEx w15:paraId="76F397F0" w15:done="0"/>
  <w15:commentEx w15:paraId="47435E04" w15:done="0"/>
  <w15:commentEx w15:paraId="56BA2E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D94433" w16cex:dateUtc="2023-11-04T14:45:00Z"/>
  <w16cex:commentExtensible w16cex:durableId="0CA7EB67" w16cex:dateUtc="2023-11-04T00:20:00Z"/>
  <w16cex:commentExtensible w16cex:durableId="36522235" w16cex:dateUtc="2023-11-04T14:42:00Z"/>
  <w16cex:commentExtensible w16cex:durableId="24AB03CC" w16cex:dateUtc="2023-11-04T20:41:00Z"/>
  <w16cex:commentExtensible w16cex:durableId="4419694F" w16cex:dateUtc="2023-11-04T14:47:00Z"/>
  <w16cex:commentExtensible w16cex:durableId="4A980075" w16cex:dateUtc="2023-11-05T00:01:00Z"/>
  <w16cex:commentExtensible w16cex:durableId="56A630F1" w16cex:dateUtc="2023-11-05T00:03:00Z"/>
  <w16cex:commentExtensible w16cex:durableId="389E2D93" w16cex:dateUtc="2023-11-05T00:12:00Z"/>
  <w16cex:commentExtensible w16cex:durableId="42F88564" w16cex:dateUtc="2023-11-05T00:05:00Z"/>
  <w16cex:commentExtensible w16cex:durableId="32D4C886" w16cex:dateUtc="2023-11-05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C1A86" w16cid:durableId="12D94433"/>
  <w16cid:commentId w16cid:paraId="59F796D3" w16cid:durableId="0CA7EB67"/>
  <w16cid:commentId w16cid:paraId="595E8083" w16cid:durableId="36522235"/>
  <w16cid:commentId w16cid:paraId="71A66805" w16cid:durableId="24AB03CC"/>
  <w16cid:commentId w16cid:paraId="52C6AF3C" w16cid:durableId="4419694F"/>
  <w16cid:commentId w16cid:paraId="073A48A2" w16cid:durableId="4A980075"/>
  <w16cid:commentId w16cid:paraId="716588C3" w16cid:durableId="56A630F1"/>
  <w16cid:commentId w16cid:paraId="76F397F0" w16cid:durableId="389E2D93"/>
  <w16cid:commentId w16cid:paraId="47435E04" w16cid:durableId="42F88564"/>
  <w16cid:commentId w16cid:paraId="56BA2ECD" w16cid:durableId="32D4C8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8C159" w14:textId="77777777" w:rsidR="00555C47" w:rsidRDefault="00555C47" w:rsidP="00977D40">
      <w:r>
        <w:separator/>
      </w:r>
    </w:p>
  </w:endnote>
  <w:endnote w:type="continuationSeparator" w:id="0">
    <w:p w14:paraId="07D2A5F7" w14:textId="77777777" w:rsidR="00555C47" w:rsidRDefault="00555C47" w:rsidP="00977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5E5D1" w14:textId="77777777" w:rsidR="00555C47" w:rsidRDefault="00555C47" w:rsidP="00977D40">
      <w:r>
        <w:separator/>
      </w:r>
    </w:p>
  </w:footnote>
  <w:footnote w:type="continuationSeparator" w:id="0">
    <w:p w14:paraId="374324B1" w14:textId="77777777" w:rsidR="00555C47" w:rsidRDefault="00555C47" w:rsidP="00977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17C4B"/>
    <w:multiLevelType w:val="hybridMultilevel"/>
    <w:tmpl w:val="1B388162"/>
    <w:lvl w:ilvl="0" w:tplc="6E9E10D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8D02098"/>
    <w:multiLevelType w:val="hybridMultilevel"/>
    <w:tmpl w:val="6E669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420923">
    <w:abstractNumId w:val="0"/>
  </w:num>
  <w:num w:numId="2" w16cid:durableId="60754798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pjhn">
    <w15:presenceInfo w15:providerId="None" w15:userId="dpj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6E"/>
    <w:rsid w:val="00003ECE"/>
    <w:rsid w:val="00006106"/>
    <w:rsid w:val="00007F55"/>
    <w:rsid w:val="0001439A"/>
    <w:rsid w:val="000162A0"/>
    <w:rsid w:val="00016843"/>
    <w:rsid w:val="00020886"/>
    <w:rsid w:val="0002246A"/>
    <w:rsid w:val="0002251A"/>
    <w:rsid w:val="00023B6A"/>
    <w:rsid w:val="00024278"/>
    <w:rsid w:val="000275DA"/>
    <w:rsid w:val="000305F4"/>
    <w:rsid w:val="000315D6"/>
    <w:rsid w:val="00035295"/>
    <w:rsid w:val="00036548"/>
    <w:rsid w:val="0004037F"/>
    <w:rsid w:val="0004077D"/>
    <w:rsid w:val="000428E3"/>
    <w:rsid w:val="00044283"/>
    <w:rsid w:val="000450F1"/>
    <w:rsid w:val="0005003D"/>
    <w:rsid w:val="00052375"/>
    <w:rsid w:val="000543FE"/>
    <w:rsid w:val="000546A2"/>
    <w:rsid w:val="00054DE6"/>
    <w:rsid w:val="00057B0B"/>
    <w:rsid w:val="000620D7"/>
    <w:rsid w:val="000628EC"/>
    <w:rsid w:val="000638E8"/>
    <w:rsid w:val="00064962"/>
    <w:rsid w:val="0006678B"/>
    <w:rsid w:val="00071582"/>
    <w:rsid w:val="000723EF"/>
    <w:rsid w:val="00073766"/>
    <w:rsid w:val="00073E8B"/>
    <w:rsid w:val="00076E18"/>
    <w:rsid w:val="0007799B"/>
    <w:rsid w:val="0008117C"/>
    <w:rsid w:val="00081FBF"/>
    <w:rsid w:val="0008321F"/>
    <w:rsid w:val="000845C8"/>
    <w:rsid w:val="0009667D"/>
    <w:rsid w:val="000979EB"/>
    <w:rsid w:val="000A5ACA"/>
    <w:rsid w:val="000A70D2"/>
    <w:rsid w:val="000B168D"/>
    <w:rsid w:val="000B2A08"/>
    <w:rsid w:val="000B34A7"/>
    <w:rsid w:val="000B3514"/>
    <w:rsid w:val="000B4276"/>
    <w:rsid w:val="000B44B3"/>
    <w:rsid w:val="000B5371"/>
    <w:rsid w:val="000B5900"/>
    <w:rsid w:val="000B6F8A"/>
    <w:rsid w:val="000B70E1"/>
    <w:rsid w:val="000C5A87"/>
    <w:rsid w:val="000D5D98"/>
    <w:rsid w:val="000D623B"/>
    <w:rsid w:val="000D6B85"/>
    <w:rsid w:val="000E1A3E"/>
    <w:rsid w:val="000E5B3E"/>
    <w:rsid w:val="000E7B85"/>
    <w:rsid w:val="000F1079"/>
    <w:rsid w:val="000F15DC"/>
    <w:rsid w:val="000F64AB"/>
    <w:rsid w:val="000F7497"/>
    <w:rsid w:val="000F7B0B"/>
    <w:rsid w:val="00102624"/>
    <w:rsid w:val="00107201"/>
    <w:rsid w:val="0010762D"/>
    <w:rsid w:val="001114B2"/>
    <w:rsid w:val="00116487"/>
    <w:rsid w:val="0012148D"/>
    <w:rsid w:val="00130FA0"/>
    <w:rsid w:val="00131966"/>
    <w:rsid w:val="0014210F"/>
    <w:rsid w:val="00147BA8"/>
    <w:rsid w:val="00154987"/>
    <w:rsid w:val="00162EC7"/>
    <w:rsid w:val="00163FC2"/>
    <w:rsid w:val="001647E6"/>
    <w:rsid w:val="001665D9"/>
    <w:rsid w:val="0017010C"/>
    <w:rsid w:val="00173785"/>
    <w:rsid w:val="00173E2E"/>
    <w:rsid w:val="00175565"/>
    <w:rsid w:val="00175A1F"/>
    <w:rsid w:val="001768E2"/>
    <w:rsid w:val="00180101"/>
    <w:rsid w:val="00182151"/>
    <w:rsid w:val="00182E1C"/>
    <w:rsid w:val="0018674B"/>
    <w:rsid w:val="0019072F"/>
    <w:rsid w:val="00190949"/>
    <w:rsid w:val="00190DDA"/>
    <w:rsid w:val="0019188B"/>
    <w:rsid w:val="00194D80"/>
    <w:rsid w:val="00195B74"/>
    <w:rsid w:val="00197DA8"/>
    <w:rsid w:val="001A135E"/>
    <w:rsid w:val="001A1C85"/>
    <w:rsid w:val="001A263D"/>
    <w:rsid w:val="001A41ED"/>
    <w:rsid w:val="001A4A11"/>
    <w:rsid w:val="001A57D3"/>
    <w:rsid w:val="001A5D01"/>
    <w:rsid w:val="001B1690"/>
    <w:rsid w:val="001B2ED1"/>
    <w:rsid w:val="001B4090"/>
    <w:rsid w:val="001B61B6"/>
    <w:rsid w:val="001B6FE7"/>
    <w:rsid w:val="001C0950"/>
    <w:rsid w:val="001C2060"/>
    <w:rsid w:val="001C5912"/>
    <w:rsid w:val="001C69B1"/>
    <w:rsid w:val="001D12B3"/>
    <w:rsid w:val="001D26C9"/>
    <w:rsid w:val="001D2E6B"/>
    <w:rsid w:val="001D31FA"/>
    <w:rsid w:val="001D4A85"/>
    <w:rsid w:val="001D57CA"/>
    <w:rsid w:val="001D6FA8"/>
    <w:rsid w:val="001D6FAB"/>
    <w:rsid w:val="001E0160"/>
    <w:rsid w:val="001E0298"/>
    <w:rsid w:val="001E2FDA"/>
    <w:rsid w:val="001E3650"/>
    <w:rsid w:val="001E389B"/>
    <w:rsid w:val="001E42FF"/>
    <w:rsid w:val="001E6745"/>
    <w:rsid w:val="001E7048"/>
    <w:rsid w:val="001E737A"/>
    <w:rsid w:val="001F34CC"/>
    <w:rsid w:val="001F4547"/>
    <w:rsid w:val="001F6324"/>
    <w:rsid w:val="00203BF3"/>
    <w:rsid w:val="00210200"/>
    <w:rsid w:val="002105BD"/>
    <w:rsid w:val="00213369"/>
    <w:rsid w:val="00215EDF"/>
    <w:rsid w:val="00216C6C"/>
    <w:rsid w:val="00216F85"/>
    <w:rsid w:val="002240EB"/>
    <w:rsid w:val="00225212"/>
    <w:rsid w:val="00226EFC"/>
    <w:rsid w:val="00227580"/>
    <w:rsid w:val="002304D5"/>
    <w:rsid w:val="002307A3"/>
    <w:rsid w:val="00230DB8"/>
    <w:rsid w:val="00234EA1"/>
    <w:rsid w:val="00235B73"/>
    <w:rsid w:val="002375A3"/>
    <w:rsid w:val="00237A21"/>
    <w:rsid w:val="00237CEE"/>
    <w:rsid w:val="00243C29"/>
    <w:rsid w:val="00243DAA"/>
    <w:rsid w:val="00246991"/>
    <w:rsid w:val="00247409"/>
    <w:rsid w:val="00250E1D"/>
    <w:rsid w:val="002514E3"/>
    <w:rsid w:val="00252197"/>
    <w:rsid w:val="00252A48"/>
    <w:rsid w:val="002540C6"/>
    <w:rsid w:val="00256400"/>
    <w:rsid w:val="00257343"/>
    <w:rsid w:val="00257EC5"/>
    <w:rsid w:val="00260A87"/>
    <w:rsid w:val="00262721"/>
    <w:rsid w:val="00262947"/>
    <w:rsid w:val="00262EB5"/>
    <w:rsid w:val="00262F41"/>
    <w:rsid w:val="00265115"/>
    <w:rsid w:val="0026737E"/>
    <w:rsid w:val="00270042"/>
    <w:rsid w:val="00274182"/>
    <w:rsid w:val="00274625"/>
    <w:rsid w:val="002747F2"/>
    <w:rsid w:val="00280808"/>
    <w:rsid w:val="00281F6F"/>
    <w:rsid w:val="002826C1"/>
    <w:rsid w:val="00283495"/>
    <w:rsid w:val="00285153"/>
    <w:rsid w:val="00286AFE"/>
    <w:rsid w:val="00290276"/>
    <w:rsid w:val="0029203C"/>
    <w:rsid w:val="00292167"/>
    <w:rsid w:val="00295EF0"/>
    <w:rsid w:val="00297E85"/>
    <w:rsid w:val="002A3CE0"/>
    <w:rsid w:val="002A5C30"/>
    <w:rsid w:val="002B0917"/>
    <w:rsid w:val="002B0CAA"/>
    <w:rsid w:val="002B0EC8"/>
    <w:rsid w:val="002B4FD3"/>
    <w:rsid w:val="002B59CD"/>
    <w:rsid w:val="002B5D5B"/>
    <w:rsid w:val="002C1834"/>
    <w:rsid w:val="002C4360"/>
    <w:rsid w:val="002C4E53"/>
    <w:rsid w:val="002C5A6B"/>
    <w:rsid w:val="002C6681"/>
    <w:rsid w:val="002C7777"/>
    <w:rsid w:val="002D09D6"/>
    <w:rsid w:val="002D0A0C"/>
    <w:rsid w:val="002D2C00"/>
    <w:rsid w:val="002D7CE1"/>
    <w:rsid w:val="002E2122"/>
    <w:rsid w:val="002E3543"/>
    <w:rsid w:val="002E43C2"/>
    <w:rsid w:val="002E4AD8"/>
    <w:rsid w:val="002E62E7"/>
    <w:rsid w:val="002F0048"/>
    <w:rsid w:val="002F1662"/>
    <w:rsid w:val="002F3206"/>
    <w:rsid w:val="002F4A3A"/>
    <w:rsid w:val="002F53F0"/>
    <w:rsid w:val="002F551D"/>
    <w:rsid w:val="00300531"/>
    <w:rsid w:val="00300A8C"/>
    <w:rsid w:val="00307A63"/>
    <w:rsid w:val="00310F3C"/>
    <w:rsid w:val="0031154A"/>
    <w:rsid w:val="00311DB4"/>
    <w:rsid w:val="00317C5F"/>
    <w:rsid w:val="003215E1"/>
    <w:rsid w:val="003228F4"/>
    <w:rsid w:val="003303F7"/>
    <w:rsid w:val="00331D54"/>
    <w:rsid w:val="00331E99"/>
    <w:rsid w:val="0033479A"/>
    <w:rsid w:val="003354F2"/>
    <w:rsid w:val="0033550A"/>
    <w:rsid w:val="00337204"/>
    <w:rsid w:val="00337F42"/>
    <w:rsid w:val="00341A49"/>
    <w:rsid w:val="0034648F"/>
    <w:rsid w:val="0035217A"/>
    <w:rsid w:val="00352635"/>
    <w:rsid w:val="00352BE4"/>
    <w:rsid w:val="00352F01"/>
    <w:rsid w:val="00353A39"/>
    <w:rsid w:val="00353FCF"/>
    <w:rsid w:val="0035492B"/>
    <w:rsid w:val="00355425"/>
    <w:rsid w:val="003576A1"/>
    <w:rsid w:val="00357FE7"/>
    <w:rsid w:val="00360473"/>
    <w:rsid w:val="00360C54"/>
    <w:rsid w:val="00363250"/>
    <w:rsid w:val="003644F5"/>
    <w:rsid w:val="0037110D"/>
    <w:rsid w:val="0037179C"/>
    <w:rsid w:val="003717E8"/>
    <w:rsid w:val="00372418"/>
    <w:rsid w:val="0037453D"/>
    <w:rsid w:val="0037589A"/>
    <w:rsid w:val="00375AF2"/>
    <w:rsid w:val="00375B49"/>
    <w:rsid w:val="00380BAB"/>
    <w:rsid w:val="0038646C"/>
    <w:rsid w:val="00386984"/>
    <w:rsid w:val="003902F2"/>
    <w:rsid w:val="00391BBF"/>
    <w:rsid w:val="00393AAD"/>
    <w:rsid w:val="00393E22"/>
    <w:rsid w:val="00394CF5"/>
    <w:rsid w:val="003A0FA8"/>
    <w:rsid w:val="003A19E0"/>
    <w:rsid w:val="003A3C3D"/>
    <w:rsid w:val="003A4A5B"/>
    <w:rsid w:val="003A76FD"/>
    <w:rsid w:val="003B2543"/>
    <w:rsid w:val="003B2C49"/>
    <w:rsid w:val="003B5701"/>
    <w:rsid w:val="003C002F"/>
    <w:rsid w:val="003C7610"/>
    <w:rsid w:val="003D3AAE"/>
    <w:rsid w:val="003D5592"/>
    <w:rsid w:val="003E092F"/>
    <w:rsid w:val="003E2B03"/>
    <w:rsid w:val="003E2B08"/>
    <w:rsid w:val="003E3180"/>
    <w:rsid w:val="003E3C03"/>
    <w:rsid w:val="003E3F1C"/>
    <w:rsid w:val="003E5C12"/>
    <w:rsid w:val="003E62E7"/>
    <w:rsid w:val="003E76CB"/>
    <w:rsid w:val="003F3AD5"/>
    <w:rsid w:val="003F5329"/>
    <w:rsid w:val="003F64C0"/>
    <w:rsid w:val="003F7630"/>
    <w:rsid w:val="004005D1"/>
    <w:rsid w:val="00401CDB"/>
    <w:rsid w:val="00403ECE"/>
    <w:rsid w:val="0040526C"/>
    <w:rsid w:val="004066FE"/>
    <w:rsid w:val="004074B8"/>
    <w:rsid w:val="00411049"/>
    <w:rsid w:val="004114B3"/>
    <w:rsid w:val="004147C6"/>
    <w:rsid w:val="004148D3"/>
    <w:rsid w:val="00420B2F"/>
    <w:rsid w:val="00420FE6"/>
    <w:rsid w:val="004267AE"/>
    <w:rsid w:val="004362CA"/>
    <w:rsid w:val="00440040"/>
    <w:rsid w:val="00442830"/>
    <w:rsid w:val="00443C0F"/>
    <w:rsid w:val="004452C3"/>
    <w:rsid w:val="00446C83"/>
    <w:rsid w:val="00446FA4"/>
    <w:rsid w:val="004477F8"/>
    <w:rsid w:val="00447855"/>
    <w:rsid w:val="00452B39"/>
    <w:rsid w:val="00454D31"/>
    <w:rsid w:val="00455918"/>
    <w:rsid w:val="004570A7"/>
    <w:rsid w:val="00460FFB"/>
    <w:rsid w:val="0046204E"/>
    <w:rsid w:val="004642C3"/>
    <w:rsid w:val="004660A1"/>
    <w:rsid w:val="00466371"/>
    <w:rsid w:val="00467BFA"/>
    <w:rsid w:val="004712AC"/>
    <w:rsid w:val="00471630"/>
    <w:rsid w:val="00471CC6"/>
    <w:rsid w:val="004732A7"/>
    <w:rsid w:val="00475C64"/>
    <w:rsid w:val="004770A2"/>
    <w:rsid w:val="00477A6E"/>
    <w:rsid w:val="00477D27"/>
    <w:rsid w:val="00481363"/>
    <w:rsid w:val="004846F6"/>
    <w:rsid w:val="004860ED"/>
    <w:rsid w:val="0048622A"/>
    <w:rsid w:val="0048667A"/>
    <w:rsid w:val="0048719C"/>
    <w:rsid w:val="0049051C"/>
    <w:rsid w:val="0049164E"/>
    <w:rsid w:val="0049281B"/>
    <w:rsid w:val="004936FD"/>
    <w:rsid w:val="00493EE9"/>
    <w:rsid w:val="00497089"/>
    <w:rsid w:val="004A04BC"/>
    <w:rsid w:val="004A5034"/>
    <w:rsid w:val="004A7BDA"/>
    <w:rsid w:val="004A7EEB"/>
    <w:rsid w:val="004B23E2"/>
    <w:rsid w:val="004B6524"/>
    <w:rsid w:val="004C0998"/>
    <w:rsid w:val="004C0DCC"/>
    <w:rsid w:val="004C22F4"/>
    <w:rsid w:val="004C78E7"/>
    <w:rsid w:val="004D2FC2"/>
    <w:rsid w:val="004D34A6"/>
    <w:rsid w:val="004D4809"/>
    <w:rsid w:val="004D72D2"/>
    <w:rsid w:val="004E02E1"/>
    <w:rsid w:val="004E09B7"/>
    <w:rsid w:val="004E0A18"/>
    <w:rsid w:val="004E37F5"/>
    <w:rsid w:val="004E5309"/>
    <w:rsid w:val="004E695A"/>
    <w:rsid w:val="004E72F1"/>
    <w:rsid w:val="004F30C0"/>
    <w:rsid w:val="004F379C"/>
    <w:rsid w:val="004F5684"/>
    <w:rsid w:val="004F7957"/>
    <w:rsid w:val="00500165"/>
    <w:rsid w:val="0050263A"/>
    <w:rsid w:val="00503580"/>
    <w:rsid w:val="00503BCB"/>
    <w:rsid w:val="00504073"/>
    <w:rsid w:val="00504DAB"/>
    <w:rsid w:val="00505FB8"/>
    <w:rsid w:val="0051098D"/>
    <w:rsid w:val="005124B2"/>
    <w:rsid w:val="00513FE6"/>
    <w:rsid w:val="00514D11"/>
    <w:rsid w:val="00520520"/>
    <w:rsid w:val="00520542"/>
    <w:rsid w:val="00520A53"/>
    <w:rsid w:val="005213CF"/>
    <w:rsid w:val="00521EFD"/>
    <w:rsid w:val="00523342"/>
    <w:rsid w:val="005238CB"/>
    <w:rsid w:val="005240C8"/>
    <w:rsid w:val="00533202"/>
    <w:rsid w:val="005358A3"/>
    <w:rsid w:val="005460D7"/>
    <w:rsid w:val="00550209"/>
    <w:rsid w:val="00551619"/>
    <w:rsid w:val="00552AC1"/>
    <w:rsid w:val="00555026"/>
    <w:rsid w:val="00555C47"/>
    <w:rsid w:val="00560075"/>
    <w:rsid w:val="005636DC"/>
    <w:rsid w:val="005672D2"/>
    <w:rsid w:val="00567CB0"/>
    <w:rsid w:val="005733F4"/>
    <w:rsid w:val="005744B1"/>
    <w:rsid w:val="00575501"/>
    <w:rsid w:val="00576066"/>
    <w:rsid w:val="0057703F"/>
    <w:rsid w:val="005772C0"/>
    <w:rsid w:val="005804AE"/>
    <w:rsid w:val="00580D98"/>
    <w:rsid w:val="0058411C"/>
    <w:rsid w:val="0058509A"/>
    <w:rsid w:val="00585CBD"/>
    <w:rsid w:val="00586153"/>
    <w:rsid w:val="005861C1"/>
    <w:rsid w:val="0058663C"/>
    <w:rsid w:val="005870B1"/>
    <w:rsid w:val="0058730E"/>
    <w:rsid w:val="00590A43"/>
    <w:rsid w:val="0059142E"/>
    <w:rsid w:val="0059249A"/>
    <w:rsid w:val="005A0A09"/>
    <w:rsid w:val="005A1B63"/>
    <w:rsid w:val="005C0065"/>
    <w:rsid w:val="005C0A0E"/>
    <w:rsid w:val="005C0A4E"/>
    <w:rsid w:val="005C1679"/>
    <w:rsid w:val="005C1E67"/>
    <w:rsid w:val="005C2A46"/>
    <w:rsid w:val="005C4341"/>
    <w:rsid w:val="005C4EE3"/>
    <w:rsid w:val="005C6DAE"/>
    <w:rsid w:val="005C7A50"/>
    <w:rsid w:val="005D1AEF"/>
    <w:rsid w:val="005D6729"/>
    <w:rsid w:val="005D6927"/>
    <w:rsid w:val="005D6C53"/>
    <w:rsid w:val="005D7885"/>
    <w:rsid w:val="005E093C"/>
    <w:rsid w:val="005E38D1"/>
    <w:rsid w:val="005F1F2A"/>
    <w:rsid w:val="005F4E24"/>
    <w:rsid w:val="005F769F"/>
    <w:rsid w:val="0060319E"/>
    <w:rsid w:val="00603C3D"/>
    <w:rsid w:val="00606D29"/>
    <w:rsid w:val="006102E5"/>
    <w:rsid w:val="00614016"/>
    <w:rsid w:val="00617538"/>
    <w:rsid w:val="006206A6"/>
    <w:rsid w:val="006217C5"/>
    <w:rsid w:val="00622907"/>
    <w:rsid w:val="00624881"/>
    <w:rsid w:val="00625A7B"/>
    <w:rsid w:val="00631C0D"/>
    <w:rsid w:val="006320D6"/>
    <w:rsid w:val="006328D4"/>
    <w:rsid w:val="00632ABB"/>
    <w:rsid w:val="00633EFB"/>
    <w:rsid w:val="0063430F"/>
    <w:rsid w:val="00634E15"/>
    <w:rsid w:val="0063533A"/>
    <w:rsid w:val="00635456"/>
    <w:rsid w:val="00636E27"/>
    <w:rsid w:val="00637E6A"/>
    <w:rsid w:val="00640EC3"/>
    <w:rsid w:val="006414FF"/>
    <w:rsid w:val="00641A36"/>
    <w:rsid w:val="00641A3A"/>
    <w:rsid w:val="00642629"/>
    <w:rsid w:val="00642DAB"/>
    <w:rsid w:val="0064388D"/>
    <w:rsid w:val="00643A0A"/>
    <w:rsid w:val="006444C5"/>
    <w:rsid w:val="00644FDF"/>
    <w:rsid w:val="00646039"/>
    <w:rsid w:val="00646DB7"/>
    <w:rsid w:val="00650619"/>
    <w:rsid w:val="00653E03"/>
    <w:rsid w:val="0065588C"/>
    <w:rsid w:val="00656C48"/>
    <w:rsid w:val="006606A9"/>
    <w:rsid w:val="00661D57"/>
    <w:rsid w:val="00663C82"/>
    <w:rsid w:val="006655BE"/>
    <w:rsid w:val="006671C8"/>
    <w:rsid w:val="00667BA2"/>
    <w:rsid w:val="0067184D"/>
    <w:rsid w:val="00672983"/>
    <w:rsid w:val="0067321C"/>
    <w:rsid w:val="00675897"/>
    <w:rsid w:val="0067711D"/>
    <w:rsid w:val="00683832"/>
    <w:rsid w:val="006851A7"/>
    <w:rsid w:val="0068590E"/>
    <w:rsid w:val="00686EF8"/>
    <w:rsid w:val="00686FCA"/>
    <w:rsid w:val="00687081"/>
    <w:rsid w:val="00690EB3"/>
    <w:rsid w:val="00693841"/>
    <w:rsid w:val="00693C48"/>
    <w:rsid w:val="006965C7"/>
    <w:rsid w:val="006A2363"/>
    <w:rsid w:val="006A25DA"/>
    <w:rsid w:val="006B3BA1"/>
    <w:rsid w:val="006B3EF3"/>
    <w:rsid w:val="006B4235"/>
    <w:rsid w:val="006B5F57"/>
    <w:rsid w:val="006B7367"/>
    <w:rsid w:val="006B763E"/>
    <w:rsid w:val="006B7D01"/>
    <w:rsid w:val="006C00E3"/>
    <w:rsid w:val="006C271D"/>
    <w:rsid w:val="006C2C40"/>
    <w:rsid w:val="006C5EBC"/>
    <w:rsid w:val="006D0A4C"/>
    <w:rsid w:val="006D0AF0"/>
    <w:rsid w:val="006D0C38"/>
    <w:rsid w:val="006D0D75"/>
    <w:rsid w:val="006D3A47"/>
    <w:rsid w:val="006D3AB0"/>
    <w:rsid w:val="006D5652"/>
    <w:rsid w:val="006D66EC"/>
    <w:rsid w:val="006E1C5D"/>
    <w:rsid w:val="006E31C0"/>
    <w:rsid w:val="006E3F33"/>
    <w:rsid w:val="006E4CC8"/>
    <w:rsid w:val="006E7154"/>
    <w:rsid w:val="006F0F6C"/>
    <w:rsid w:val="006F3C3A"/>
    <w:rsid w:val="006F6603"/>
    <w:rsid w:val="00700302"/>
    <w:rsid w:val="007036B8"/>
    <w:rsid w:val="00706345"/>
    <w:rsid w:val="0070717E"/>
    <w:rsid w:val="00707437"/>
    <w:rsid w:val="007124F5"/>
    <w:rsid w:val="00712FB7"/>
    <w:rsid w:val="00714FEF"/>
    <w:rsid w:val="0071500A"/>
    <w:rsid w:val="0071524A"/>
    <w:rsid w:val="007226F6"/>
    <w:rsid w:val="00723DBB"/>
    <w:rsid w:val="00723E65"/>
    <w:rsid w:val="007242D6"/>
    <w:rsid w:val="0072553B"/>
    <w:rsid w:val="007260D3"/>
    <w:rsid w:val="00732A70"/>
    <w:rsid w:val="0073371B"/>
    <w:rsid w:val="00733EF9"/>
    <w:rsid w:val="007345B3"/>
    <w:rsid w:val="00734AFF"/>
    <w:rsid w:val="0073533E"/>
    <w:rsid w:val="00735476"/>
    <w:rsid w:val="00736E44"/>
    <w:rsid w:val="00741B5C"/>
    <w:rsid w:val="00742DAF"/>
    <w:rsid w:val="00743B7D"/>
    <w:rsid w:val="007462A2"/>
    <w:rsid w:val="00746A1A"/>
    <w:rsid w:val="007479F0"/>
    <w:rsid w:val="00751376"/>
    <w:rsid w:val="00760DD8"/>
    <w:rsid w:val="00763A36"/>
    <w:rsid w:val="00764E3A"/>
    <w:rsid w:val="00764EBF"/>
    <w:rsid w:val="00765E67"/>
    <w:rsid w:val="00767C10"/>
    <w:rsid w:val="0077014C"/>
    <w:rsid w:val="007704F9"/>
    <w:rsid w:val="007708F7"/>
    <w:rsid w:val="00774EEC"/>
    <w:rsid w:val="0077747F"/>
    <w:rsid w:val="00781792"/>
    <w:rsid w:val="00787446"/>
    <w:rsid w:val="00791C68"/>
    <w:rsid w:val="00793D02"/>
    <w:rsid w:val="007945A7"/>
    <w:rsid w:val="007966C4"/>
    <w:rsid w:val="00797020"/>
    <w:rsid w:val="00797D40"/>
    <w:rsid w:val="007A1EBC"/>
    <w:rsid w:val="007A443B"/>
    <w:rsid w:val="007A61E5"/>
    <w:rsid w:val="007A6909"/>
    <w:rsid w:val="007A6BE7"/>
    <w:rsid w:val="007A7180"/>
    <w:rsid w:val="007B146A"/>
    <w:rsid w:val="007B39FE"/>
    <w:rsid w:val="007B3D47"/>
    <w:rsid w:val="007B43F2"/>
    <w:rsid w:val="007B61F5"/>
    <w:rsid w:val="007C13F5"/>
    <w:rsid w:val="007C1E8E"/>
    <w:rsid w:val="007C4D4E"/>
    <w:rsid w:val="007C5318"/>
    <w:rsid w:val="007D2247"/>
    <w:rsid w:val="007D3831"/>
    <w:rsid w:val="007E2A05"/>
    <w:rsid w:val="007E4A1B"/>
    <w:rsid w:val="007F1A9E"/>
    <w:rsid w:val="007F2CC2"/>
    <w:rsid w:val="007F5592"/>
    <w:rsid w:val="007F5778"/>
    <w:rsid w:val="00800C59"/>
    <w:rsid w:val="00801B89"/>
    <w:rsid w:val="00801EA6"/>
    <w:rsid w:val="00802D67"/>
    <w:rsid w:val="008030B5"/>
    <w:rsid w:val="00803161"/>
    <w:rsid w:val="00806B5E"/>
    <w:rsid w:val="00807D7B"/>
    <w:rsid w:val="00814170"/>
    <w:rsid w:val="00816B92"/>
    <w:rsid w:val="008238C5"/>
    <w:rsid w:val="0083154D"/>
    <w:rsid w:val="00831583"/>
    <w:rsid w:val="008365CB"/>
    <w:rsid w:val="0083737A"/>
    <w:rsid w:val="008417E1"/>
    <w:rsid w:val="00844509"/>
    <w:rsid w:val="008451C1"/>
    <w:rsid w:val="008456CB"/>
    <w:rsid w:val="008476BA"/>
    <w:rsid w:val="008538BC"/>
    <w:rsid w:val="00856B49"/>
    <w:rsid w:val="00856CED"/>
    <w:rsid w:val="008608EE"/>
    <w:rsid w:val="00862F10"/>
    <w:rsid w:val="0086731F"/>
    <w:rsid w:val="00867625"/>
    <w:rsid w:val="008704A0"/>
    <w:rsid w:val="0087290A"/>
    <w:rsid w:val="0087391C"/>
    <w:rsid w:val="00875BD6"/>
    <w:rsid w:val="0087671C"/>
    <w:rsid w:val="008817BA"/>
    <w:rsid w:val="008848AB"/>
    <w:rsid w:val="00886E93"/>
    <w:rsid w:val="008943F5"/>
    <w:rsid w:val="00894946"/>
    <w:rsid w:val="00896DA9"/>
    <w:rsid w:val="008972FA"/>
    <w:rsid w:val="008A00C5"/>
    <w:rsid w:val="008A1AD6"/>
    <w:rsid w:val="008A1EB1"/>
    <w:rsid w:val="008A5BF8"/>
    <w:rsid w:val="008B0599"/>
    <w:rsid w:val="008B0C40"/>
    <w:rsid w:val="008B45E0"/>
    <w:rsid w:val="008B48CC"/>
    <w:rsid w:val="008B4D5A"/>
    <w:rsid w:val="008B4EA9"/>
    <w:rsid w:val="008B5BF6"/>
    <w:rsid w:val="008B60D9"/>
    <w:rsid w:val="008B6746"/>
    <w:rsid w:val="008B6D86"/>
    <w:rsid w:val="008B7005"/>
    <w:rsid w:val="008B7471"/>
    <w:rsid w:val="008B7882"/>
    <w:rsid w:val="008C0D4D"/>
    <w:rsid w:val="008C13D2"/>
    <w:rsid w:val="008C1682"/>
    <w:rsid w:val="008C2882"/>
    <w:rsid w:val="008C69F2"/>
    <w:rsid w:val="008C74D3"/>
    <w:rsid w:val="008C77FB"/>
    <w:rsid w:val="008D187D"/>
    <w:rsid w:val="008D644F"/>
    <w:rsid w:val="008E063F"/>
    <w:rsid w:val="008E277F"/>
    <w:rsid w:val="008E30E2"/>
    <w:rsid w:val="008E6376"/>
    <w:rsid w:val="008E692C"/>
    <w:rsid w:val="008E776C"/>
    <w:rsid w:val="008F1734"/>
    <w:rsid w:val="008F1933"/>
    <w:rsid w:val="008F417F"/>
    <w:rsid w:val="008F672E"/>
    <w:rsid w:val="0090103E"/>
    <w:rsid w:val="009018D0"/>
    <w:rsid w:val="00902C86"/>
    <w:rsid w:val="0090618E"/>
    <w:rsid w:val="00906223"/>
    <w:rsid w:val="00907A07"/>
    <w:rsid w:val="00910298"/>
    <w:rsid w:val="0091058B"/>
    <w:rsid w:val="00913995"/>
    <w:rsid w:val="00914D3D"/>
    <w:rsid w:val="00915B0A"/>
    <w:rsid w:val="00916164"/>
    <w:rsid w:val="0091762C"/>
    <w:rsid w:val="009217C9"/>
    <w:rsid w:val="0092260B"/>
    <w:rsid w:val="00925F3A"/>
    <w:rsid w:val="0093019A"/>
    <w:rsid w:val="00930C13"/>
    <w:rsid w:val="009317EB"/>
    <w:rsid w:val="009318F6"/>
    <w:rsid w:val="00931AB8"/>
    <w:rsid w:val="00935B74"/>
    <w:rsid w:val="00935E1D"/>
    <w:rsid w:val="009406DC"/>
    <w:rsid w:val="009438B7"/>
    <w:rsid w:val="00944FC8"/>
    <w:rsid w:val="00953086"/>
    <w:rsid w:val="00954E6F"/>
    <w:rsid w:val="00956C48"/>
    <w:rsid w:val="00956C5A"/>
    <w:rsid w:val="00956C80"/>
    <w:rsid w:val="00957BEA"/>
    <w:rsid w:val="00961B47"/>
    <w:rsid w:val="009654CF"/>
    <w:rsid w:val="00970DDE"/>
    <w:rsid w:val="00973356"/>
    <w:rsid w:val="00975E9C"/>
    <w:rsid w:val="00975FFF"/>
    <w:rsid w:val="00977D40"/>
    <w:rsid w:val="00983B3A"/>
    <w:rsid w:val="00985DEC"/>
    <w:rsid w:val="00986F5C"/>
    <w:rsid w:val="00987FF1"/>
    <w:rsid w:val="00991C3C"/>
    <w:rsid w:val="00992726"/>
    <w:rsid w:val="00993223"/>
    <w:rsid w:val="009942FF"/>
    <w:rsid w:val="00996394"/>
    <w:rsid w:val="00997A9F"/>
    <w:rsid w:val="009A0CB6"/>
    <w:rsid w:val="009A1141"/>
    <w:rsid w:val="009A223E"/>
    <w:rsid w:val="009A49CB"/>
    <w:rsid w:val="009B058B"/>
    <w:rsid w:val="009B3358"/>
    <w:rsid w:val="009B3FB1"/>
    <w:rsid w:val="009B4C77"/>
    <w:rsid w:val="009B57A3"/>
    <w:rsid w:val="009B6537"/>
    <w:rsid w:val="009B6ED3"/>
    <w:rsid w:val="009C2955"/>
    <w:rsid w:val="009C2B60"/>
    <w:rsid w:val="009C2DF2"/>
    <w:rsid w:val="009D2660"/>
    <w:rsid w:val="009D2BF7"/>
    <w:rsid w:val="009D2F15"/>
    <w:rsid w:val="009D37B1"/>
    <w:rsid w:val="009D3CFF"/>
    <w:rsid w:val="009E40E5"/>
    <w:rsid w:val="009E5C6C"/>
    <w:rsid w:val="009E6AEB"/>
    <w:rsid w:val="009E7474"/>
    <w:rsid w:val="009F1C33"/>
    <w:rsid w:val="00A01499"/>
    <w:rsid w:val="00A0161C"/>
    <w:rsid w:val="00A07607"/>
    <w:rsid w:val="00A11D7C"/>
    <w:rsid w:val="00A17EB3"/>
    <w:rsid w:val="00A20F32"/>
    <w:rsid w:val="00A210F6"/>
    <w:rsid w:val="00A2184C"/>
    <w:rsid w:val="00A2256E"/>
    <w:rsid w:val="00A243A6"/>
    <w:rsid w:val="00A24F1F"/>
    <w:rsid w:val="00A257A0"/>
    <w:rsid w:val="00A26A52"/>
    <w:rsid w:val="00A26E24"/>
    <w:rsid w:val="00A2726E"/>
    <w:rsid w:val="00A275AE"/>
    <w:rsid w:val="00A304E7"/>
    <w:rsid w:val="00A31758"/>
    <w:rsid w:val="00A32A4E"/>
    <w:rsid w:val="00A33129"/>
    <w:rsid w:val="00A33138"/>
    <w:rsid w:val="00A33F41"/>
    <w:rsid w:val="00A4360F"/>
    <w:rsid w:val="00A449C2"/>
    <w:rsid w:val="00A55A8D"/>
    <w:rsid w:val="00A56204"/>
    <w:rsid w:val="00A56617"/>
    <w:rsid w:val="00A57706"/>
    <w:rsid w:val="00A61D34"/>
    <w:rsid w:val="00A6370A"/>
    <w:rsid w:val="00A6438B"/>
    <w:rsid w:val="00A650A7"/>
    <w:rsid w:val="00A6548C"/>
    <w:rsid w:val="00A728D8"/>
    <w:rsid w:val="00A741A9"/>
    <w:rsid w:val="00A7443E"/>
    <w:rsid w:val="00A75DA1"/>
    <w:rsid w:val="00A7632D"/>
    <w:rsid w:val="00A776D3"/>
    <w:rsid w:val="00A77B9F"/>
    <w:rsid w:val="00A77BA4"/>
    <w:rsid w:val="00A80632"/>
    <w:rsid w:val="00A836CB"/>
    <w:rsid w:val="00A847C1"/>
    <w:rsid w:val="00A85A38"/>
    <w:rsid w:val="00A86526"/>
    <w:rsid w:val="00A901BF"/>
    <w:rsid w:val="00A9054E"/>
    <w:rsid w:val="00A911A5"/>
    <w:rsid w:val="00A9231B"/>
    <w:rsid w:val="00A9422B"/>
    <w:rsid w:val="00A945C7"/>
    <w:rsid w:val="00A95D8B"/>
    <w:rsid w:val="00AA0D12"/>
    <w:rsid w:val="00AA163F"/>
    <w:rsid w:val="00AA2544"/>
    <w:rsid w:val="00AA3D2C"/>
    <w:rsid w:val="00AA4110"/>
    <w:rsid w:val="00AA5029"/>
    <w:rsid w:val="00AA5264"/>
    <w:rsid w:val="00AA55CC"/>
    <w:rsid w:val="00AA5AAA"/>
    <w:rsid w:val="00AA692A"/>
    <w:rsid w:val="00AB6A18"/>
    <w:rsid w:val="00AB7F31"/>
    <w:rsid w:val="00AC05B7"/>
    <w:rsid w:val="00AC2970"/>
    <w:rsid w:val="00AC55B2"/>
    <w:rsid w:val="00AC75D4"/>
    <w:rsid w:val="00AD0487"/>
    <w:rsid w:val="00AD1CF2"/>
    <w:rsid w:val="00AD45FB"/>
    <w:rsid w:val="00AD54C0"/>
    <w:rsid w:val="00AD5CB5"/>
    <w:rsid w:val="00AD791F"/>
    <w:rsid w:val="00AE0347"/>
    <w:rsid w:val="00AE0F8E"/>
    <w:rsid w:val="00AE17A0"/>
    <w:rsid w:val="00AE2D91"/>
    <w:rsid w:val="00AE4393"/>
    <w:rsid w:val="00AE60DE"/>
    <w:rsid w:val="00AE71E5"/>
    <w:rsid w:val="00AF1DB1"/>
    <w:rsid w:val="00AF4143"/>
    <w:rsid w:val="00AF7EA9"/>
    <w:rsid w:val="00B0084A"/>
    <w:rsid w:val="00B0147F"/>
    <w:rsid w:val="00B06515"/>
    <w:rsid w:val="00B07F95"/>
    <w:rsid w:val="00B106C0"/>
    <w:rsid w:val="00B112DD"/>
    <w:rsid w:val="00B12558"/>
    <w:rsid w:val="00B15E37"/>
    <w:rsid w:val="00B17A45"/>
    <w:rsid w:val="00B2149E"/>
    <w:rsid w:val="00B2236F"/>
    <w:rsid w:val="00B22F44"/>
    <w:rsid w:val="00B27C39"/>
    <w:rsid w:val="00B3168B"/>
    <w:rsid w:val="00B3411F"/>
    <w:rsid w:val="00B360C6"/>
    <w:rsid w:val="00B4143D"/>
    <w:rsid w:val="00B4378A"/>
    <w:rsid w:val="00B44C93"/>
    <w:rsid w:val="00B51286"/>
    <w:rsid w:val="00B513AD"/>
    <w:rsid w:val="00B52488"/>
    <w:rsid w:val="00B52580"/>
    <w:rsid w:val="00B5329A"/>
    <w:rsid w:val="00B56F07"/>
    <w:rsid w:val="00B6512C"/>
    <w:rsid w:val="00B6531F"/>
    <w:rsid w:val="00B707E9"/>
    <w:rsid w:val="00B71726"/>
    <w:rsid w:val="00B73165"/>
    <w:rsid w:val="00B737E7"/>
    <w:rsid w:val="00B753CB"/>
    <w:rsid w:val="00B809E1"/>
    <w:rsid w:val="00B821DA"/>
    <w:rsid w:val="00B821ED"/>
    <w:rsid w:val="00B82D20"/>
    <w:rsid w:val="00B82F75"/>
    <w:rsid w:val="00B835A7"/>
    <w:rsid w:val="00B857BD"/>
    <w:rsid w:val="00B9078E"/>
    <w:rsid w:val="00B9337A"/>
    <w:rsid w:val="00B93945"/>
    <w:rsid w:val="00B93AEE"/>
    <w:rsid w:val="00B94A1F"/>
    <w:rsid w:val="00B9536D"/>
    <w:rsid w:val="00BA0056"/>
    <w:rsid w:val="00BA2F19"/>
    <w:rsid w:val="00BA3A24"/>
    <w:rsid w:val="00BA5B27"/>
    <w:rsid w:val="00BA6057"/>
    <w:rsid w:val="00BA6F34"/>
    <w:rsid w:val="00BA7364"/>
    <w:rsid w:val="00BB01FC"/>
    <w:rsid w:val="00BC0154"/>
    <w:rsid w:val="00BC2C1A"/>
    <w:rsid w:val="00BD1A55"/>
    <w:rsid w:val="00BD2B03"/>
    <w:rsid w:val="00BD67B2"/>
    <w:rsid w:val="00BD6CC2"/>
    <w:rsid w:val="00BD7109"/>
    <w:rsid w:val="00BD7607"/>
    <w:rsid w:val="00BE1F3E"/>
    <w:rsid w:val="00BE2D6F"/>
    <w:rsid w:val="00BE374F"/>
    <w:rsid w:val="00BE5F09"/>
    <w:rsid w:val="00BE6E03"/>
    <w:rsid w:val="00BF29B6"/>
    <w:rsid w:val="00BF2F5C"/>
    <w:rsid w:val="00BF6B64"/>
    <w:rsid w:val="00BF7AFD"/>
    <w:rsid w:val="00C00599"/>
    <w:rsid w:val="00C0205A"/>
    <w:rsid w:val="00C06409"/>
    <w:rsid w:val="00C07D9F"/>
    <w:rsid w:val="00C14BF6"/>
    <w:rsid w:val="00C1770C"/>
    <w:rsid w:val="00C2056D"/>
    <w:rsid w:val="00C2108E"/>
    <w:rsid w:val="00C214F9"/>
    <w:rsid w:val="00C21F00"/>
    <w:rsid w:val="00C25F5C"/>
    <w:rsid w:val="00C27B9F"/>
    <w:rsid w:val="00C30328"/>
    <w:rsid w:val="00C3085C"/>
    <w:rsid w:val="00C309AB"/>
    <w:rsid w:val="00C30F8B"/>
    <w:rsid w:val="00C33823"/>
    <w:rsid w:val="00C351D3"/>
    <w:rsid w:val="00C35326"/>
    <w:rsid w:val="00C44CB0"/>
    <w:rsid w:val="00C4772E"/>
    <w:rsid w:val="00C50654"/>
    <w:rsid w:val="00C5276F"/>
    <w:rsid w:val="00C5428F"/>
    <w:rsid w:val="00C57A61"/>
    <w:rsid w:val="00C60755"/>
    <w:rsid w:val="00C61458"/>
    <w:rsid w:val="00C63345"/>
    <w:rsid w:val="00C65D8C"/>
    <w:rsid w:val="00C67E2A"/>
    <w:rsid w:val="00C77363"/>
    <w:rsid w:val="00C80A05"/>
    <w:rsid w:val="00C8201B"/>
    <w:rsid w:val="00C85072"/>
    <w:rsid w:val="00C9017C"/>
    <w:rsid w:val="00C944EA"/>
    <w:rsid w:val="00C94903"/>
    <w:rsid w:val="00C94F9E"/>
    <w:rsid w:val="00C95F96"/>
    <w:rsid w:val="00C96B57"/>
    <w:rsid w:val="00CA05EF"/>
    <w:rsid w:val="00CA0AF8"/>
    <w:rsid w:val="00CA3159"/>
    <w:rsid w:val="00CA31BF"/>
    <w:rsid w:val="00CA6CA7"/>
    <w:rsid w:val="00CA6FCD"/>
    <w:rsid w:val="00CA7226"/>
    <w:rsid w:val="00CB6A28"/>
    <w:rsid w:val="00CB74A8"/>
    <w:rsid w:val="00CC5A26"/>
    <w:rsid w:val="00CC75CD"/>
    <w:rsid w:val="00CC787C"/>
    <w:rsid w:val="00CD22CF"/>
    <w:rsid w:val="00CD3DB6"/>
    <w:rsid w:val="00CD4C75"/>
    <w:rsid w:val="00CD4D32"/>
    <w:rsid w:val="00CD5601"/>
    <w:rsid w:val="00CD584D"/>
    <w:rsid w:val="00CD5DD4"/>
    <w:rsid w:val="00CF0F88"/>
    <w:rsid w:val="00CF1E47"/>
    <w:rsid w:val="00CF2413"/>
    <w:rsid w:val="00CF346E"/>
    <w:rsid w:val="00CF3B12"/>
    <w:rsid w:val="00D01D45"/>
    <w:rsid w:val="00D0427B"/>
    <w:rsid w:val="00D11B1B"/>
    <w:rsid w:val="00D11CC1"/>
    <w:rsid w:val="00D12418"/>
    <w:rsid w:val="00D142BD"/>
    <w:rsid w:val="00D14FFD"/>
    <w:rsid w:val="00D179BF"/>
    <w:rsid w:val="00D21062"/>
    <w:rsid w:val="00D23C8C"/>
    <w:rsid w:val="00D23E30"/>
    <w:rsid w:val="00D251CA"/>
    <w:rsid w:val="00D26B1F"/>
    <w:rsid w:val="00D27641"/>
    <w:rsid w:val="00D319CF"/>
    <w:rsid w:val="00D324B7"/>
    <w:rsid w:val="00D366ED"/>
    <w:rsid w:val="00D426A9"/>
    <w:rsid w:val="00D4338A"/>
    <w:rsid w:val="00D44AB8"/>
    <w:rsid w:val="00D44E06"/>
    <w:rsid w:val="00D453D2"/>
    <w:rsid w:val="00D47B02"/>
    <w:rsid w:val="00D52571"/>
    <w:rsid w:val="00D531AA"/>
    <w:rsid w:val="00D55A9A"/>
    <w:rsid w:val="00D5746E"/>
    <w:rsid w:val="00D575BE"/>
    <w:rsid w:val="00D600E2"/>
    <w:rsid w:val="00D6396F"/>
    <w:rsid w:val="00D703A3"/>
    <w:rsid w:val="00D73F6B"/>
    <w:rsid w:val="00D74C6E"/>
    <w:rsid w:val="00D75F76"/>
    <w:rsid w:val="00D76253"/>
    <w:rsid w:val="00D76301"/>
    <w:rsid w:val="00D764B2"/>
    <w:rsid w:val="00D771B4"/>
    <w:rsid w:val="00D80B1B"/>
    <w:rsid w:val="00D82341"/>
    <w:rsid w:val="00D82CBF"/>
    <w:rsid w:val="00D850A3"/>
    <w:rsid w:val="00D85171"/>
    <w:rsid w:val="00D85411"/>
    <w:rsid w:val="00D865F5"/>
    <w:rsid w:val="00D86FC1"/>
    <w:rsid w:val="00D87E3D"/>
    <w:rsid w:val="00D90C90"/>
    <w:rsid w:val="00D92D58"/>
    <w:rsid w:val="00D93EE6"/>
    <w:rsid w:val="00D9431D"/>
    <w:rsid w:val="00D95102"/>
    <w:rsid w:val="00D95684"/>
    <w:rsid w:val="00D95A48"/>
    <w:rsid w:val="00D95CF0"/>
    <w:rsid w:val="00D9658D"/>
    <w:rsid w:val="00DA03F0"/>
    <w:rsid w:val="00DA2C33"/>
    <w:rsid w:val="00DA38DE"/>
    <w:rsid w:val="00DA4C3F"/>
    <w:rsid w:val="00DA6C47"/>
    <w:rsid w:val="00DB0AA5"/>
    <w:rsid w:val="00DB1497"/>
    <w:rsid w:val="00DB4DE0"/>
    <w:rsid w:val="00DB55FC"/>
    <w:rsid w:val="00DB7DAC"/>
    <w:rsid w:val="00DC0629"/>
    <w:rsid w:val="00DC1BF8"/>
    <w:rsid w:val="00DC2AE8"/>
    <w:rsid w:val="00DC4AB3"/>
    <w:rsid w:val="00DD3E77"/>
    <w:rsid w:val="00DD4F55"/>
    <w:rsid w:val="00DE0778"/>
    <w:rsid w:val="00DE4302"/>
    <w:rsid w:val="00DE5B18"/>
    <w:rsid w:val="00DE72A8"/>
    <w:rsid w:val="00DF2820"/>
    <w:rsid w:val="00DF6929"/>
    <w:rsid w:val="00E013AC"/>
    <w:rsid w:val="00E07870"/>
    <w:rsid w:val="00E07F9F"/>
    <w:rsid w:val="00E1211B"/>
    <w:rsid w:val="00E153E8"/>
    <w:rsid w:val="00E16AD3"/>
    <w:rsid w:val="00E2038A"/>
    <w:rsid w:val="00E224CA"/>
    <w:rsid w:val="00E22AF0"/>
    <w:rsid w:val="00E22E60"/>
    <w:rsid w:val="00E25F1A"/>
    <w:rsid w:val="00E264BA"/>
    <w:rsid w:val="00E26EE9"/>
    <w:rsid w:val="00E300BB"/>
    <w:rsid w:val="00E3036E"/>
    <w:rsid w:val="00E312D9"/>
    <w:rsid w:val="00E341F2"/>
    <w:rsid w:val="00E35B2B"/>
    <w:rsid w:val="00E40692"/>
    <w:rsid w:val="00E4412C"/>
    <w:rsid w:val="00E4564A"/>
    <w:rsid w:val="00E46893"/>
    <w:rsid w:val="00E46A44"/>
    <w:rsid w:val="00E46D81"/>
    <w:rsid w:val="00E46DBA"/>
    <w:rsid w:val="00E46DEC"/>
    <w:rsid w:val="00E50B63"/>
    <w:rsid w:val="00E5176F"/>
    <w:rsid w:val="00E53B04"/>
    <w:rsid w:val="00E5442D"/>
    <w:rsid w:val="00E5471F"/>
    <w:rsid w:val="00E61150"/>
    <w:rsid w:val="00E612A8"/>
    <w:rsid w:val="00E64D6D"/>
    <w:rsid w:val="00E664CB"/>
    <w:rsid w:val="00E66DE2"/>
    <w:rsid w:val="00E70246"/>
    <w:rsid w:val="00E71DDE"/>
    <w:rsid w:val="00E7300F"/>
    <w:rsid w:val="00E740EE"/>
    <w:rsid w:val="00E77599"/>
    <w:rsid w:val="00E814BF"/>
    <w:rsid w:val="00E83FF2"/>
    <w:rsid w:val="00E8436F"/>
    <w:rsid w:val="00E84A03"/>
    <w:rsid w:val="00E84B79"/>
    <w:rsid w:val="00E86BDD"/>
    <w:rsid w:val="00E86C4C"/>
    <w:rsid w:val="00E87995"/>
    <w:rsid w:val="00E87F47"/>
    <w:rsid w:val="00E90E3A"/>
    <w:rsid w:val="00E91F45"/>
    <w:rsid w:val="00E92668"/>
    <w:rsid w:val="00E93BC7"/>
    <w:rsid w:val="00E94945"/>
    <w:rsid w:val="00E9498F"/>
    <w:rsid w:val="00E94DCE"/>
    <w:rsid w:val="00E9721C"/>
    <w:rsid w:val="00E97B46"/>
    <w:rsid w:val="00EA182F"/>
    <w:rsid w:val="00EA3900"/>
    <w:rsid w:val="00EA53BD"/>
    <w:rsid w:val="00EA651F"/>
    <w:rsid w:val="00EA79CF"/>
    <w:rsid w:val="00EB1836"/>
    <w:rsid w:val="00EB2464"/>
    <w:rsid w:val="00EB3AD4"/>
    <w:rsid w:val="00EB6486"/>
    <w:rsid w:val="00EC1EA1"/>
    <w:rsid w:val="00EC2232"/>
    <w:rsid w:val="00EC5710"/>
    <w:rsid w:val="00ED08AB"/>
    <w:rsid w:val="00ED0FF3"/>
    <w:rsid w:val="00ED2D01"/>
    <w:rsid w:val="00EE70A1"/>
    <w:rsid w:val="00EF0BE6"/>
    <w:rsid w:val="00EF2702"/>
    <w:rsid w:val="00EF2FBC"/>
    <w:rsid w:val="00EF35C3"/>
    <w:rsid w:val="00EF5391"/>
    <w:rsid w:val="00EF63CD"/>
    <w:rsid w:val="00EF7460"/>
    <w:rsid w:val="00F04EA8"/>
    <w:rsid w:val="00F10C4D"/>
    <w:rsid w:val="00F1483C"/>
    <w:rsid w:val="00F16920"/>
    <w:rsid w:val="00F2040B"/>
    <w:rsid w:val="00F20489"/>
    <w:rsid w:val="00F2099C"/>
    <w:rsid w:val="00F22E3F"/>
    <w:rsid w:val="00F256BC"/>
    <w:rsid w:val="00F25DE5"/>
    <w:rsid w:val="00F26C4D"/>
    <w:rsid w:val="00F26F64"/>
    <w:rsid w:val="00F27249"/>
    <w:rsid w:val="00F31275"/>
    <w:rsid w:val="00F34E56"/>
    <w:rsid w:val="00F35115"/>
    <w:rsid w:val="00F40371"/>
    <w:rsid w:val="00F42E84"/>
    <w:rsid w:val="00F436C8"/>
    <w:rsid w:val="00F44E80"/>
    <w:rsid w:val="00F4677A"/>
    <w:rsid w:val="00F4738E"/>
    <w:rsid w:val="00F50BA2"/>
    <w:rsid w:val="00F53794"/>
    <w:rsid w:val="00F543C3"/>
    <w:rsid w:val="00F60272"/>
    <w:rsid w:val="00F61EE1"/>
    <w:rsid w:val="00F62674"/>
    <w:rsid w:val="00F62E0A"/>
    <w:rsid w:val="00F6479E"/>
    <w:rsid w:val="00F72861"/>
    <w:rsid w:val="00F72F4C"/>
    <w:rsid w:val="00F73467"/>
    <w:rsid w:val="00F745DF"/>
    <w:rsid w:val="00F819A0"/>
    <w:rsid w:val="00F86511"/>
    <w:rsid w:val="00F91277"/>
    <w:rsid w:val="00F91E8C"/>
    <w:rsid w:val="00F95015"/>
    <w:rsid w:val="00F95375"/>
    <w:rsid w:val="00FA0E56"/>
    <w:rsid w:val="00FA49C3"/>
    <w:rsid w:val="00FA5155"/>
    <w:rsid w:val="00FA6DE6"/>
    <w:rsid w:val="00FB3F28"/>
    <w:rsid w:val="00FB4B1E"/>
    <w:rsid w:val="00FB69E5"/>
    <w:rsid w:val="00FB792A"/>
    <w:rsid w:val="00FC0C1C"/>
    <w:rsid w:val="00FC386C"/>
    <w:rsid w:val="00FC6AE6"/>
    <w:rsid w:val="00FD0BC3"/>
    <w:rsid w:val="00FD2508"/>
    <w:rsid w:val="00FD2D75"/>
    <w:rsid w:val="00FE2F6D"/>
    <w:rsid w:val="00FE5E8C"/>
    <w:rsid w:val="00FF2236"/>
    <w:rsid w:val="00FF2D83"/>
    <w:rsid w:val="00FF41F4"/>
    <w:rsid w:val="00FF436F"/>
    <w:rsid w:val="00FF4798"/>
    <w:rsid w:val="00FF595D"/>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69E78"/>
  <w15:chartTrackingRefBased/>
  <w15:docId w15:val="{51C51B97-631F-49CD-BF7F-7B9C1A63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F1C"/>
    <w:pPr>
      <w:widowControl w:val="0"/>
      <w:jc w:val="both"/>
    </w:pPr>
  </w:style>
  <w:style w:type="paragraph" w:styleId="Heading1">
    <w:name w:val="heading 1"/>
    <w:basedOn w:val="Normal"/>
    <w:next w:val="Normal"/>
    <w:link w:val="Heading1Char"/>
    <w:uiPriority w:val="9"/>
    <w:qFormat/>
    <w:rsid w:val="0091399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139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13995"/>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029"/>
    <w:pPr>
      <w:ind w:firstLineChars="200" w:firstLine="420"/>
    </w:pPr>
  </w:style>
  <w:style w:type="paragraph" w:styleId="Header">
    <w:name w:val="header"/>
    <w:basedOn w:val="Normal"/>
    <w:link w:val="HeaderChar"/>
    <w:uiPriority w:val="99"/>
    <w:unhideWhenUsed/>
    <w:rsid w:val="00977D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77D40"/>
    <w:rPr>
      <w:sz w:val="18"/>
      <w:szCs w:val="18"/>
    </w:rPr>
  </w:style>
  <w:style w:type="paragraph" w:styleId="Footer">
    <w:name w:val="footer"/>
    <w:basedOn w:val="Normal"/>
    <w:link w:val="FooterChar"/>
    <w:uiPriority w:val="99"/>
    <w:unhideWhenUsed/>
    <w:rsid w:val="00977D4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77D40"/>
    <w:rPr>
      <w:sz w:val="18"/>
      <w:szCs w:val="18"/>
    </w:rPr>
  </w:style>
  <w:style w:type="character" w:styleId="Hyperlink">
    <w:name w:val="Hyperlink"/>
    <w:basedOn w:val="DefaultParagraphFont"/>
    <w:uiPriority w:val="99"/>
    <w:unhideWhenUsed/>
    <w:rsid w:val="006D0C38"/>
    <w:rPr>
      <w:color w:val="0563C1" w:themeColor="hyperlink"/>
      <w:u w:val="single"/>
    </w:rPr>
  </w:style>
  <w:style w:type="character" w:styleId="UnresolvedMention">
    <w:name w:val="Unresolved Mention"/>
    <w:basedOn w:val="DefaultParagraphFont"/>
    <w:uiPriority w:val="99"/>
    <w:semiHidden/>
    <w:unhideWhenUsed/>
    <w:rsid w:val="006D0C38"/>
    <w:rPr>
      <w:color w:val="605E5C"/>
      <w:shd w:val="clear" w:color="auto" w:fill="E1DFDD"/>
    </w:rPr>
  </w:style>
  <w:style w:type="paragraph" w:styleId="Revision">
    <w:name w:val="Revision"/>
    <w:hidden/>
    <w:uiPriority w:val="99"/>
    <w:semiHidden/>
    <w:rsid w:val="0077747F"/>
  </w:style>
  <w:style w:type="table" w:styleId="TableGrid">
    <w:name w:val="Table Grid"/>
    <w:basedOn w:val="TableNormal"/>
    <w:uiPriority w:val="39"/>
    <w:rsid w:val="00173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3995"/>
    <w:rPr>
      <w:b/>
      <w:bCs/>
      <w:kern w:val="44"/>
      <w:sz w:val="44"/>
      <w:szCs w:val="44"/>
    </w:rPr>
  </w:style>
  <w:style w:type="character" w:customStyle="1" w:styleId="Heading2Char">
    <w:name w:val="Heading 2 Char"/>
    <w:basedOn w:val="DefaultParagraphFont"/>
    <w:link w:val="Heading2"/>
    <w:uiPriority w:val="9"/>
    <w:rsid w:val="0091399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13995"/>
    <w:rPr>
      <w:b/>
      <w:bCs/>
      <w:sz w:val="32"/>
      <w:szCs w:val="32"/>
    </w:rPr>
  </w:style>
  <w:style w:type="character" w:styleId="CommentReference">
    <w:name w:val="annotation reference"/>
    <w:basedOn w:val="DefaultParagraphFont"/>
    <w:uiPriority w:val="99"/>
    <w:semiHidden/>
    <w:unhideWhenUsed/>
    <w:rsid w:val="00D86FC1"/>
    <w:rPr>
      <w:sz w:val="16"/>
      <w:szCs w:val="16"/>
    </w:rPr>
  </w:style>
  <w:style w:type="paragraph" w:styleId="CommentText">
    <w:name w:val="annotation text"/>
    <w:basedOn w:val="Normal"/>
    <w:link w:val="CommentTextChar"/>
    <w:uiPriority w:val="99"/>
    <w:unhideWhenUsed/>
    <w:rsid w:val="00D86FC1"/>
    <w:rPr>
      <w:sz w:val="20"/>
      <w:szCs w:val="20"/>
    </w:rPr>
  </w:style>
  <w:style w:type="character" w:customStyle="1" w:styleId="CommentTextChar">
    <w:name w:val="Comment Text Char"/>
    <w:basedOn w:val="DefaultParagraphFont"/>
    <w:link w:val="CommentText"/>
    <w:uiPriority w:val="99"/>
    <w:rsid w:val="00D86FC1"/>
    <w:rPr>
      <w:sz w:val="20"/>
      <w:szCs w:val="20"/>
    </w:rPr>
  </w:style>
  <w:style w:type="paragraph" w:styleId="CommentSubject">
    <w:name w:val="annotation subject"/>
    <w:basedOn w:val="CommentText"/>
    <w:next w:val="CommentText"/>
    <w:link w:val="CommentSubjectChar"/>
    <w:uiPriority w:val="99"/>
    <w:semiHidden/>
    <w:unhideWhenUsed/>
    <w:rsid w:val="00D86FC1"/>
    <w:rPr>
      <w:b/>
      <w:bCs/>
    </w:rPr>
  </w:style>
  <w:style w:type="character" w:customStyle="1" w:styleId="CommentSubjectChar">
    <w:name w:val="Comment Subject Char"/>
    <w:basedOn w:val="CommentTextChar"/>
    <w:link w:val="CommentSubject"/>
    <w:uiPriority w:val="99"/>
    <w:semiHidden/>
    <w:rsid w:val="00D86FC1"/>
    <w:rPr>
      <w:b/>
      <w:bCs/>
      <w:sz w:val="20"/>
      <w:szCs w:val="20"/>
    </w:rPr>
  </w:style>
  <w:style w:type="character" w:customStyle="1" w:styleId="cf01">
    <w:name w:val="cf01"/>
    <w:basedOn w:val="DefaultParagraphFont"/>
    <w:rsid w:val="002375A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0694">
      <w:bodyDiv w:val="1"/>
      <w:marLeft w:val="0"/>
      <w:marRight w:val="0"/>
      <w:marTop w:val="0"/>
      <w:marBottom w:val="0"/>
      <w:divBdr>
        <w:top w:val="none" w:sz="0" w:space="0" w:color="auto"/>
        <w:left w:val="none" w:sz="0" w:space="0" w:color="auto"/>
        <w:bottom w:val="none" w:sz="0" w:space="0" w:color="auto"/>
        <w:right w:val="none" w:sz="0" w:space="0" w:color="auto"/>
      </w:divBdr>
      <w:divsChild>
        <w:div w:id="1195508073">
          <w:marLeft w:val="0"/>
          <w:marRight w:val="0"/>
          <w:marTop w:val="0"/>
          <w:marBottom w:val="0"/>
          <w:divBdr>
            <w:top w:val="none" w:sz="0" w:space="0" w:color="auto"/>
            <w:left w:val="none" w:sz="0" w:space="0" w:color="auto"/>
            <w:bottom w:val="none" w:sz="0" w:space="0" w:color="auto"/>
            <w:right w:val="none" w:sz="0" w:space="0" w:color="auto"/>
          </w:divBdr>
        </w:div>
      </w:divsChild>
    </w:div>
    <w:div w:id="310866249">
      <w:bodyDiv w:val="1"/>
      <w:marLeft w:val="0"/>
      <w:marRight w:val="0"/>
      <w:marTop w:val="0"/>
      <w:marBottom w:val="0"/>
      <w:divBdr>
        <w:top w:val="none" w:sz="0" w:space="0" w:color="auto"/>
        <w:left w:val="none" w:sz="0" w:space="0" w:color="auto"/>
        <w:bottom w:val="none" w:sz="0" w:space="0" w:color="auto"/>
        <w:right w:val="none" w:sz="0" w:space="0" w:color="auto"/>
      </w:divBdr>
      <w:divsChild>
        <w:div w:id="665132651">
          <w:marLeft w:val="0"/>
          <w:marRight w:val="0"/>
          <w:marTop w:val="0"/>
          <w:marBottom w:val="0"/>
          <w:divBdr>
            <w:top w:val="none" w:sz="0" w:space="0" w:color="auto"/>
            <w:left w:val="none" w:sz="0" w:space="0" w:color="auto"/>
            <w:bottom w:val="none" w:sz="0" w:space="0" w:color="auto"/>
            <w:right w:val="none" w:sz="0" w:space="0" w:color="auto"/>
          </w:divBdr>
        </w:div>
      </w:divsChild>
    </w:div>
    <w:div w:id="548691681">
      <w:bodyDiv w:val="1"/>
      <w:marLeft w:val="0"/>
      <w:marRight w:val="0"/>
      <w:marTop w:val="0"/>
      <w:marBottom w:val="0"/>
      <w:divBdr>
        <w:top w:val="none" w:sz="0" w:space="0" w:color="auto"/>
        <w:left w:val="none" w:sz="0" w:space="0" w:color="auto"/>
        <w:bottom w:val="none" w:sz="0" w:space="0" w:color="auto"/>
        <w:right w:val="none" w:sz="0" w:space="0" w:color="auto"/>
      </w:divBdr>
      <w:divsChild>
        <w:div w:id="530000493">
          <w:marLeft w:val="0"/>
          <w:marRight w:val="0"/>
          <w:marTop w:val="0"/>
          <w:marBottom w:val="0"/>
          <w:divBdr>
            <w:top w:val="none" w:sz="0" w:space="0" w:color="auto"/>
            <w:left w:val="none" w:sz="0" w:space="0" w:color="auto"/>
            <w:bottom w:val="none" w:sz="0" w:space="0" w:color="auto"/>
            <w:right w:val="none" w:sz="0" w:space="0" w:color="auto"/>
          </w:divBdr>
        </w:div>
      </w:divsChild>
    </w:div>
    <w:div w:id="1233540932">
      <w:bodyDiv w:val="1"/>
      <w:marLeft w:val="0"/>
      <w:marRight w:val="0"/>
      <w:marTop w:val="0"/>
      <w:marBottom w:val="0"/>
      <w:divBdr>
        <w:top w:val="none" w:sz="0" w:space="0" w:color="auto"/>
        <w:left w:val="none" w:sz="0" w:space="0" w:color="auto"/>
        <w:bottom w:val="none" w:sz="0" w:space="0" w:color="auto"/>
        <w:right w:val="none" w:sz="0" w:space="0" w:color="auto"/>
      </w:divBdr>
      <w:divsChild>
        <w:div w:id="369379288">
          <w:marLeft w:val="0"/>
          <w:marRight w:val="0"/>
          <w:marTop w:val="0"/>
          <w:marBottom w:val="0"/>
          <w:divBdr>
            <w:top w:val="none" w:sz="0" w:space="0" w:color="auto"/>
            <w:left w:val="none" w:sz="0" w:space="0" w:color="auto"/>
            <w:bottom w:val="none" w:sz="0" w:space="0" w:color="auto"/>
            <w:right w:val="none" w:sz="0" w:space="0" w:color="auto"/>
          </w:divBdr>
        </w:div>
      </w:divsChild>
    </w:div>
    <w:div w:id="1498184383">
      <w:bodyDiv w:val="1"/>
      <w:marLeft w:val="0"/>
      <w:marRight w:val="0"/>
      <w:marTop w:val="0"/>
      <w:marBottom w:val="0"/>
      <w:divBdr>
        <w:top w:val="none" w:sz="0" w:space="0" w:color="auto"/>
        <w:left w:val="none" w:sz="0" w:space="0" w:color="auto"/>
        <w:bottom w:val="none" w:sz="0" w:space="0" w:color="auto"/>
        <w:right w:val="none" w:sz="0" w:space="0" w:color="auto"/>
      </w:divBdr>
      <w:divsChild>
        <w:div w:id="1230269006">
          <w:marLeft w:val="0"/>
          <w:marRight w:val="0"/>
          <w:marTop w:val="0"/>
          <w:marBottom w:val="0"/>
          <w:divBdr>
            <w:top w:val="none" w:sz="0" w:space="0" w:color="auto"/>
            <w:left w:val="none" w:sz="0" w:space="0" w:color="auto"/>
            <w:bottom w:val="none" w:sz="0" w:space="0" w:color="auto"/>
            <w:right w:val="none" w:sz="0" w:space="0" w:color="auto"/>
          </w:divBdr>
        </w:div>
      </w:divsChild>
    </w:div>
    <w:div w:id="1540315006">
      <w:bodyDiv w:val="1"/>
      <w:marLeft w:val="0"/>
      <w:marRight w:val="0"/>
      <w:marTop w:val="0"/>
      <w:marBottom w:val="0"/>
      <w:divBdr>
        <w:top w:val="none" w:sz="0" w:space="0" w:color="auto"/>
        <w:left w:val="none" w:sz="0" w:space="0" w:color="auto"/>
        <w:bottom w:val="none" w:sz="0" w:space="0" w:color="auto"/>
        <w:right w:val="none" w:sz="0" w:space="0" w:color="auto"/>
      </w:divBdr>
    </w:div>
    <w:div w:id="1541475896">
      <w:bodyDiv w:val="1"/>
      <w:marLeft w:val="0"/>
      <w:marRight w:val="0"/>
      <w:marTop w:val="0"/>
      <w:marBottom w:val="0"/>
      <w:divBdr>
        <w:top w:val="none" w:sz="0" w:space="0" w:color="auto"/>
        <w:left w:val="none" w:sz="0" w:space="0" w:color="auto"/>
        <w:bottom w:val="none" w:sz="0" w:space="0" w:color="auto"/>
        <w:right w:val="none" w:sz="0" w:space="0" w:color="auto"/>
      </w:divBdr>
      <w:divsChild>
        <w:div w:id="1389649792">
          <w:marLeft w:val="0"/>
          <w:marRight w:val="0"/>
          <w:marTop w:val="0"/>
          <w:marBottom w:val="0"/>
          <w:divBdr>
            <w:top w:val="none" w:sz="0" w:space="0" w:color="auto"/>
            <w:left w:val="none" w:sz="0" w:space="0" w:color="auto"/>
            <w:bottom w:val="none" w:sz="0" w:space="0" w:color="auto"/>
            <w:right w:val="none" w:sz="0" w:space="0" w:color="auto"/>
          </w:divBdr>
        </w:div>
      </w:divsChild>
    </w:div>
    <w:div w:id="1809660238">
      <w:bodyDiv w:val="1"/>
      <w:marLeft w:val="0"/>
      <w:marRight w:val="0"/>
      <w:marTop w:val="0"/>
      <w:marBottom w:val="0"/>
      <w:divBdr>
        <w:top w:val="none" w:sz="0" w:space="0" w:color="auto"/>
        <w:left w:val="none" w:sz="0" w:space="0" w:color="auto"/>
        <w:bottom w:val="none" w:sz="0" w:space="0" w:color="auto"/>
        <w:right w:val="none" w:sz="0" w:space="0" w:color="auto"/>
      </w:divBdr>
    </w:div>
    <w:div w:id="206170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aayanlab.cloud/Harmoniz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C630F-DBDE-497B-9440-146F5803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58838</TotalTime>
  <Pages>10</Pages>
  <Words>3918</Words>
  <Characters>22335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拓</dc:creator>
  <cp:keywords/>
  <dc:description/>
  <cp:lastModifiedBy>dpjhn</cp:lastModifiedBy>
  <cp:revision>918</cp:revision>
  <dcterms:created xsi:type="dcterms:W3CDTF">2023-03-25T04:19:00Z</dcterms:created>
  <dcterms:modified xsi:type="dcterms:W3CDTF">2023-11-05T00:17:00Z</dcterms:modified>
</cp:coreProperties>
</file>